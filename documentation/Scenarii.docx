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9F3" w:rsidRDefault="00401C16">
      <w:pPr>
        <w:rPr>
          <w:sz w:val="20"/>
          <w:szCs w:val="20"/>
          <w:lang w:val="es-ES"/>
        </w:rPr>
      </w:pPr>
      <w:proofErr w:type="gramStart"/>
      <w:r>
        <w:rPr>
          <w:sz w:val="20"/>
          <w:szCs w:val="20"/>
          <w:lang w:val="es-ES"/>
        </w:rPr>
        <w:t>CEP(</w:t>
      </w:r>
      <w:proofErr w:type="spellStart"/>
      <w:proofErr w:type="gramEnd"/>
      <w:r>
        <w:rPr>
          <w:sz w:val="20"/>
          <w:szCs w:val="20"/>
          <w:lang w:val="es-ES"/>
        </w:rPr>
        <w:t>complex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event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processing</w:t>
      </w:r>
      <w:proofErr w:type="spellEnd"/>
      <w:r>
        <w:rPr>
          <w:sz w:val="20"/>
          <w:szCs w:val="20"/>
          <w:lang w:val="es-ES"/>
        </w:rPr>
        <w:t>)</w:t>
      </w:r>
    </w:p>
    <w:p w:rsidR="00CB59F3" w:rsidDel="000C16FE" w:rsidRDefault="00401C16">
      <w:pPr>
        <w:rPr>
          <w:del w:id="0" w:author="Stefan, Ioana (CT RDA BAM CON-RO)" w:date="2019-03-20T12:26:00Z"/>
          <w:sz w:val="20"/>
          <w:szCs w:val="20"/>
          <w:lang w:val="es-ES"/>
        </w:rPr>
      </w:pPr>
      <w:proofErr w:type="spellStart"/>
      <w:r>
        <w:rPr>
          <w:sz w:val="20"/>
          <w:szCs w:val="20"/>
          <w:lang w:val="es-ES"/>
        </w:rPr>
        <w:t>Aceasta</w:t>
      </w:r>
      <w:proofErr w:type="spellEnd"/>
      <w:r>
        <w:rPr>
          <w:sz w:val="20"/>
          <w:szCs w:val="20"/>
          <w:lang w:val="es-ES"/>
        </w:rPr>
        <w:t xml:space="preserve"> parte a </w:t>
      </w:r>
      <w:proofErr w:type="spellStart"/>
      <w:r>
        <w:rPr>
          <w:sz w:val="20"/>
          <w:szCs w:val="20"/>
          <w:lang w:val="es-ES"/>
        </w:rPr>
        <w:t>proiectului</w:t>
      </w:r>
      <w:proofErr w:type="spellEnd"/>
      <w:r>
        <w:rPr>
          <w:sz w:val="20"/>
          <w:szCs w:val="20"/>
          <w:lang w:val="es-ES"/>
        </w:rPr>
        <w:t xml:space="preserve"> este </w:t>
      </w:r>
      <w:proofErr w:type="spellStart"/>
      <w:r>
        <w:rPr>
          <w:sz w:val="20"/>
          <w:szCs w:val="20"/>
          <w:lang w:val="es-ES"/>
        </w:rPr>
        <w:t>realizata</w:t>
      </w:r>
      <w:proofErr w:type="spellEnd"/>
      <w:r>
        <w:rPr>
          <w:sz w:val="20"/>
          <w:szCs w:val="20"/>
          <w:lang w:val="es-ES"/>
        </w:rPr>
        <w:t xml:space="preserve"> </w:t>
      </w:r>
      <w:del w:id="1" w:author="Stefan, Ioana (CT RDA BAM CON-RO)" w:date="2019-03-20T12:21:00Z">
        <w:r w:rsidDel="004861EE">
          <w:rPr>
            <w:sz w:val="20"/>
            <w:szCs w:val="20"/>
            <w:lang w:val="es-ES"/>
          </w:rPr>
          <w:delText xml:space="preserve">prin </w:delText>
        </w:r>
      </w:del>
      <w:proofErr w:type="spellStart"/>
      <w:ins w:id="2" w:author="Stefan, Ioana (CT RDA BAM CON-RO)" w:date="2019-03-20T12:21:00Z">
        <w:r w:rsidR="004861EE">
          <w:rPr>
            <w:sz w:val="20"/>
            <w:szCs w:val="20"/>
            <w:lang w:val="es-ES"/>
          </w:rPr>
          <w:t>utilizand</w:t>
        </w:r>
        <w:proofErr w:type="spellEnd"/>
        <w:r w:rsidR="004861EE">
          <w:rPr>
            <w:sz w:val="20"/>
            <w:szCs w:val="20"/>
            <w:lang w:val="es-ES"/>
          </w:rPr>
          <w:t xml:space="preserve"> </w:t>
        </w:r>
        <w:proofErr w:type="spellStart"/>
        <w:r w:rsidR="004861EE">
          <w:rPr>
            <w:sz w:val="20"/>
            <w:szCs w:val="20"/>
            <w:lang w:val="es-ES"/>
          </w:rPr>
          <w:t>motorul</w:t>
        </w:r>
        <w:proofErr w:type="spellEnd"/>
        <w:r w:rsidR="004861EE">
          <w:rPr>
            <w:sz w:val="20"/>
            <w:szCs w:val="20"/>
            <w:lang w:val="es-ES"/>
          </w:rPr>
          <w:t xml:space="preserve"> CEP </w:t>
        </w:r>
      </w:ins>
      <w:r>
        <w:rPr>
          <w:sz w:val="20"/>
          <w:szCs w:val="20"/>
          <w:lang w:val="es-ES"/>
        </w:rPr>
        <w:t xml:space="preserve">Esper, </w:t>
      </w:r>
      <w:del w:id="3" w:author="Stefan, Ioana (CT RDA BAM CON-RO)" w:date="2019-03-20T12:23:00Z">
        <w:r w:rsidDel="00FB061D">
          <w:rPr>
            <w:sz w:val="20"/>
            <w:szCs w:val="20"/>
            <w:lang w:val="es-ES"/>
          </w:rPr>
          <w:delText>un program</w:delText>
        </w:r>
      </w:del>
      <w:ins w:id="4" w:author="Stefan, Ioana (CT RDA BAM CON-RO)" w:date="2019-03-20T12:23:00Z">
        <w:r w:rsidR="00FB061D">
          <w:rPr>
            <w:sz w:val="20"/>
            <w:szCs w:val="20"/>
            <w:lang w:val="es-ES"/>
          </w:rPr>
          <w:t xml:space="preserve">o biblioteca </w:t>
        </w:r>
      </w:ins>
      <w:del w:id="5" w:author="Stefan, Ioana (CT RDA BAM CON-RO)" w:date="2019-03-20T12:23:00Z">
        <w:r w:rsidDel="00FB061D">
          <w:rPr>
            <w:sz w:val="20"/>
            <w:szCs w:val="20"/>
            <w:lang w:val="es-ES"/>
          </w:rPr>
          <w:delText xml:space="preserve"> bazat pe</w:delText>
        </w:r>
      </w:del>
      <w:proofErr w:type="spellStart"/>
      <w:ins w:id="6" w:author="Stefan, Ioana (CT RDA BAM CON-RO)" w:date="2019-03-20T12:23:00Z">
        <w:r w:rsidR="00FB061D">
          <w:rPr>
            <w:sz w:val="20"/>
            <w:szCs w:val="20"/>
            <w:lang w:val="es-ES"/>
          </w:rPr>
          <w:t>scrisa</w:t>
        </w:r>
        <w:proofErr w:type="spellEnd"/>
        <w:r w:rsidR="00FB061D">
          <w:rPr>
            <w:sz w:val="20"/>
            <w:szCs w:val="20"/>
            <w:lang w:val="es-ES"/>
          </w:rPr>
          <w:t xml:space="preserve"> in </w:t>
        </w:r>
        <w:proofErr w:type="spellStart"/>
        <w:r w:rsidR="00FB061D">
          <w:rPr>
            <w:sz w:val="20"/>
            <w:szCs w:val="20"/>
            <w:lang w:val="es-ES"/>
          </w:rPr>
          <w:t>limbajul</w:t>
        </w:r>
      </w:ins>
      <w:proofErr w:type="spellEnd"/>
      <w:r>
        <w:rPr>
          <w:sz w:val="20"/>
          <w:szCs w:val="20"/>
          <w:lang w:val="es-ES"/>
        </w:rPr>
        <w:t xml:space="preserve"> java</w:t>
      </w:r>
      <w:ins w:id="7" w:author="Stefan, Ioana (CT RDA BAM CON-RO)" w:date="2019-03-20T12:23:00Z">
        <w:r w:rsidR="00FB061D">
          <w:rPr>
            <w:sz w:val="20"/>
            <w:szCs w:val="20"/>
            <w:lang w:val="es-ES"/>
          </w:rPr>
          <w:t>.</w:t>
        </w:r>
      </w:ins>
      <w:r>
        <w:rPr>
          <w:sz w:val="20"/>
          <w:szCs w:val="20"/>
          <w:lang w:val="es-ES"/>
        </w:rPr>
        <w:t xml:space="preserve"> </w:t>
      </w:r>
      <w:proofErr w:type="spellStart"/>
      <w:ins w:id="8" w:author="Stefan, Ioana (CT RDA BAM CON-RO)" w:date="2019-03-20T12:24:00Z">
        <w:r w:rsidR="000C16FE">
          <w:rPr>
            <w:sz w:val="20"/>
            <w:szCs w:val="20"/>
            <w:lang w:val="es-ES"/>
          </w:rPr>
          <w:t>Acest</w:t>
        </w:r>
        <w:proofErr w:type="spellEnd"/>
        <w:r w:rsidR="000C16FE">
          <w:rPr>
            <w:sz w:val="20"/>
            <w:szCs w:val="20"/>
            <w:lang w:val="es-ES"/>
          </w:rPr>
          <w:t xml:space="preserve"> motor </w:t>
        </w:r>
      </w:ins>
      <w:del w:id="9" w:author="Stefan, Ioana (CT RDA BAM CON-RO)" w:date="2019-03-20T12:24:00Z">
        <w:r w:rsidDel="000C16FE">
          <w:rPr>
            <w:sz w:val="20"/>
            <w:szCs w:val="20"/>
            <w:lang w:val="es-ES"/>
          </w:rPr>
          <w:delText xml:space="preserve">care </w:delText>
        </w:r>
      </w:del>
      <w:proofErr w:type="spellStart"/>
      <w:r>
        <w:rPr>
          <w:sz w:val="20"/>
          <w:szCs w:val="20"/>
          <w:lang w:val="es-ES"/>
        </w:rPr>
        <w:t>analizeaza</w:t>
      </w:r>
      <w:proofErr w:type="spellEnd"/>
      <w:r>
        <w:rPr>
          <w:sz w:val="20"/>
          <w:szCs w:val="20"/>
          <w:lang w:val="es-ES"/>
        </w:rPr>
        <w:t xml:space="preserve"> </w:t>
      </w:r>
      <w:del w:id="10" w:author="Stefan, Ioana (CT RDA BAM CON-RO)" w:date="2019-03-20T12:24:00Z">
        <w:r w:rsidDel="000C16FE">
          <w:rPr>
            <w:sz w:val="20"/>
            <w:szCs w:val="20"/>
            <w:lang w:val="es-ES"/>
          </w:rPr>
          <w:delText>o serie de</w:delText>
        </w:r>
      </w:del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eventimente</w:t>
      </w:r>
      <w:proofErr w:type="spellEnd"/>
      <w:r>
        <w:rPr>
          <w:sz w:val="20"/>
          <w:szCs w:val="20"/>
          <w:lang w:val="es-ES"/>
        </w:rPr>
        <w:t xml:space="preserve"> </w:t>
      </w:r>
      <w:ins w:id="11" w:author="Stefan, Ioana (CT RDA BAM CON-RO)" w:date="2019-03-20T12:24:00Z">
        <w:r w:rsidR="000C16FE">
          <w:rPr>
            <w:sz w:val="20"/>
            <w:szCs w:val="20"/>
            <w:lang w:val="es-ES"/>
          </w:rPr>
          <w:t xml:space="preserve">simple </w:t>
        </w:r>
      </w:ins>
      <w:r>
        <w:rPr>
          <w:sz w:val="20"/>
          <w:szCs w:val="20"/>
          <w:lang w:val="es-ES"/>
        </w:rPr>
        <w:t>si</w:t>
      </w:r>
      <w:ins w:id="12" w:author="Stefan, Ioana (CT RDA BAM CON-RO)" w:date="2019-03-20T12:25:00Z">
        <w:r w:rsidR="000C16FE">
          <w:rPr>
            <w:sz w:val="20"/>
            <w:szCs w:val="20"/>
            <w:lang w:val="es-ES"/>
          </w:rPr>
          <w:t xml:space="preserve"> </w:t>
        </w:r>
        <w:proofErr w:type="spellStart"/>
        <w:r w:rsidR="000C16FE">
          <w:rPr>
            <w:sz w:val="20"/>
            <w:szCs w:val="20"/>
            <w:lang w:val="es-ES"/>
          </w:rPr>
          <w:t>detecteaza</w:t>
        </w:r>
        <w:proofErr w:type="spellEnd"/>
        <w:r w:rsidR="000C16FE">
          <w:rPr>
            <w:sz w:val="20"/>
            <w:szCs w:val="20"/>
            <w:lang w:val="es-ES"/>
          </w:rPr>
          <w:t xml:space="preserve"> </w:t>
        </w:r>
        <w:proofErr w:type="spellStart"/>
        <w:r w:rsidR="000C16FE">
          <w:rPr>
            <w:sz w:val="20"/>
            <w:szCs w:val="20"/>
            <w:lang w:val="es-ES"/>
          </w:rPr>
          <w:t>situatii</w:t>
        </w:r>
        <w:proofErr w:type="spellEnd"/>
        <w:r w:rsidR="000C16FE">
          <w:rPr>
            <w:sz w:val="20"/>
            <w:szCs w:val="20"/>
            <w:lang w:val="es-ES"/>
          </w:rPr>
          <w:t xml:space="preserve"> </w:t>
        </w:r>
        <w:proofErr w:type="spellStart"/>
        <w:r w:rsidR="000C16FE">
          <w:rPr>
            <w:sz w:val="20"/>
            <w:szCs w:val="20"/>
            <w:lang w:val="es-ES"/>
          </w:rPr>
          <w:t>complexe</w:t>
        </w:r>
        <w:proofErr w:type="spellEnd"/>
        <w:r w:rsidR="000C16FE">
          <w:rPr>
            <w:sz w:val="20"/>
            <w:szCs w:val="20"/>
            <w:lang w:val="es-ES"/>
          </w:rPr>
          <w:t xml:space="preserve"> pe baza </w:t>
        </w:r>
        <w:proofErr w:type="spellStart"/>
        <w:r w:rsidR="000C16FE">
          <w:rPr>
            <w:sz w:val="20"/>
            <w:szCs w:val="20"/>
            <w:lang w:val="es-ES"/>
          </w:rPr>
          <w:t>acestora</w:t>
        </w:r>
        <w:proofErr w:type="spellEnd"/>
        <w:r w:rsidR="000C16FE">
          <w:rPr>
            <w:sz w:val="20"/>
            <w:szCs w:val="20"/>
            <w:lang w:val="es-ES"/>
          </w:rPr>
          <w:t xml:space="preserve"> (pe baza Carora se </w:t>
        </w:r>
        <w:proofErr w:type="spellStart"/>
        <w:r w:rsidR="000C16FE">
          <w:rPr>
            <w:sz w:val="20"/>
            <w:szCs w:val="20"/>
            <w:lang w:val="es-ES"/>
          </w:rPr>
          <w:t>pot</w:t>
        </w:r>
        <w:proofErr w:type="spellEnd"/>
        <w:r w:rsidR="000C16FE">
          <w:rPr>
            <w:sz w:val="20"/>
            <w:szCs w:val="20"/>
            <w:lang w:val="es-ES"/>
          </w:rPr>
          <w:t xml:space="preserve"> </w:t>
        </w:r>
        <w:proofErr w:type="spellStart"/>
        <w:r w:rsidR="000C16FE">
          <w:rPr>
            <w:sz w:val="20"/>
            <w:szCs w:val="20"/>
            <w:lang w:val="es-ES"/>
          </w:rPr>
          <w:t>lua</w:t>
        </w:r>
        <w:proofErr w:type="spellEnd"/>
        <w:r w:rsidR="000C16FE">
          <w:rPr>
            <w:sz w:val="20"/>
            <w:szCs w:val="20"/>
            <w:lang w:val="es-ES"/>
          </w:rPr>
          <w:t xml:space="preserve"> </w:t>
        </w:r>
        <w:proofErr w:type="spellStart"/>
        <w:r w:rsidR="000C16FE">
          <w:rPr>
            <w:sz w:val="20"/>
            <w:szCs w:val="20"/>
            <w:lang w:val="es-ES"/>
          </w:rPr>
          <w:t>anumite</w:t>
        </w:r>
        <w:proofErr w:type="spellEnd"/>
        <w:r w:rsidR="000C16FE">
          <w:rPr>
            <w:sz w:val="20"/>
            <w:szCs w:val="20"/>
            <w:lang w:val="es-ES"/>
          </w:rPr>
          <w:t xml:space="preserve"> </w:t>
        </w:r>
        <w:proofErr w:type="spellStart"/>
        <w:r w:rsidR="000C16FE">
          <w:rPr>
            <w:sz w:val="20"/>
            <w:szCs w:val="20"/>
            <w:lang w:val="es-ES"/>
          </w:rPr>
          <w:t>actiuni</w:t>
        </w:r>
        <w:proofErr w:type="spellEnd"/>
        <w:r w:rsidR="000C16FE">
          <w:rPr>
            <w:sz w:val="20"/>
            <w:szCs w:val="20"/>
            <w:lang w:val="es-ES"/>
          </w:rPr>
          <w:t xml:space="preserve"> in </w:t>
        </w:r>
        <w:proofErr w:type="spellStart"/>
        <w:r w:rsidR="000C16FE">
          <w:rPr>
            <w:sz w:val="20"/>
            <w:szCs w:val="20"/>
            <w:lang w:val="es-ES"/>
          </w:rPr>
          <w:t>cadrul</w:t>
        </w:r>
        <w:proofErr w:type="spellEnd"/>
        <w:r w:rsidR="000C16FE">
          <w:rPr>
            <w:sz w:val="20"/>
            <w:szCs w:val="20"/>
            <w:lang w:val="es-ES"/>
          </w:rPr>
          <w:t xml:space="preserve"> </w:t>
        </w:r>
        <w:proofErr w:type="spellStart"/>
        <w:r w:rsidR="000C16FE">
          <w:rPr>
            <w:sz w:val="20"/>
            <w:szCs w:val="20"/>
            <w:lang w:val="es-ES"/>
          </w:rPr>
          <w:t>sistemului</w:t>
        </w:r>
        <w:proofErr w:type="spellEnd"/>
        <w:r w:rsidR="000C16FE">
          <w:rPr>
            <w:sz w:val="20"/>
            <w:szCs w:val="20"/>
            <w:lang w:val="es-ES"/>
          </w:rPr>
          <w:t xml:space="preserve">). </w:t>
        </w:r>
      </w:ins>
      <w:r>
        <w:rPr>
          <w:sz w:val="20"/>
          <w:szCs w:val="20"/>
          <w:lang w:val="es-ES"/>
        </w:rPr>
        <w:t xml:space="preserve"> </w:t>
      </w:r>
      <w:del w:id="13" w:author="Stefan, Ioana (CT RDA BAM CON-RO)" w:date="2019-03-20T12:25:00Z">
        <w:r w:rsidDel="000C16FE">
          <w:rPr>
            <w:sz w:val="20"/>
            <w:szCs w:val="20"/>
            <w:lang w:val="es-ES"/>
          </w:rPr>
          <w:delText xml:space="preserve">trage anumite </w:delText>
        </w:r>
      </w:del>
      <w:del w:id="14" w:author="Stefan, Ioana (CT RDA BAM CON-RO)" w:date="2019-03-20T12:26:00Z">
        <w:r w:rsidDel="000C16FE">
          <w:rPr>
            <w:sz w:val="20"/>
            <w:szCs w:val="20"/>
            <w:lang w:val="es-ES"/>
          </w:rPr>
          <w:delText>concluzii pe baza lor.</w:delText>
        </w:r>
      </w:del>
    </w:p>
    <w:p w:rsidR="00CB59F3" w:rsidRDefault="00401C16">
      <w:pPr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 xml:space="preserve">In </w:t>
      </w:r>
      <w:proofErr w:type="spellStart"/>
      <w:r>
        <w:rPr>
          <w:sz w:val="20"/>
          <w:szCs w:val="20"/>
          <w:lang w:val="fr-FR"/>
        </w:rPr>
        <w:t>cadrul</w:t>
      </w:r>
      <w:proofErr w:type="spellEnd"/>
      <w:r>
        <w:rPr>
          <w:sz w:val="20"/>
          <w:szCs w:val="20"/>
          <w:lang w:val="fr-FR"/>
        </w:rPr>
        <w:t xml:space="preserve"> </w:t>
      </w:r>
      <w:proofErr w:type="spellStart"/>
      <w:r>
        <w:rPr>
          <w:sz w:val="20"/>
          <w:szCs w:val="20"/>
          <w:lang w:val="fr-FR"/>
        </w:rPr>
        <w:t>acest</w:t>
      </w:r>
      <w:del w:id="15" w:author="Stefan, Ioana (CT RDA BAM CON-RO)" w:date="2019-03-20T12:26:00Z">
        <w:r w:rsidDel="000C16FE">
          <w:rPr>
            <w:sz w:val="20"/>
            <w:szCs w:val="20"/>
            <w:lang w:val="fr-FR"/>
          </w:rPr>
          <w:delText>ui modul din program</w:delText>
        </w:r>
      </w:del>
      <w:ins w:id="16" w:author="Stefan, Ioana (CT RDA BAM CON-RO)" w:date="2019-03-20T12:26:00Z">
        <w:r w:rsidR="000C16FE">
          <w:rPr>
            <w:sz w:val="20"/>
            <w:szCs w:val="20"/>
            <w:lang w:val="fr-FR"/>
          </w:rPr>
          <w:t>ei</w:t>
        </w:r>
        <w:proofErr w:type="spellEnd"/>
        <w:r w:rsidR="000C16FE">
          <w:rPr>
            <w:sz w:val="20"/>
            <w:szCs w:val="20"/>
            <w:lang w:val="fr-FR"/>
          </w:rPr>
          <w:t xml:space="preserve"> </w:t>
        </w:r>
        <w:proofErr w:type="spellStart"/>
        <w:r w:rsidR="000C16FE">
          <w:rPr>
            <w:sz w:val="20"/>
            <w:szCs w:val="20"/>
            <w:lang w:val="fr-FR"/>
          </w:rPr>
          <w:t>licente</w:t>
        </w:r>
      </w:ins>
      <w:del w:id="17" w:author="Stefan, Ioana (CT RDA BAM CON-RO)" w:date="2019-03-20T12:26:00Z">
        <w:r w:rsidDel="000C16FE">
          <w:rPr>
            <w:sz w:val="20"/>
            <w:szCs w:val="20"/>
            <w:lang w:val="fr-FR"/>
          </w:rPr>
          <w:delText xml:space="preserve"> </w:delText>
        </w:r>
      </w:del>
      <w:r>
        <w:rPr>
          <w:sz w:val="20"/>
          <w:szCs w:val="20"/>
          <w:lang w:val="fr-FR"/>
        </w:rPr>
        <w:t>au</w:t>
      </w:r>
      <w:proofErr w:type="spellEnd"/>
      <w:r>
        <w:rPr>
          <w:sz w:val="20"/>
          <w:szCs w:val="20"/>
          <w:lang w:val="fr-FR"/>
        </w:rPr>
        <w:t xml:space="preserve"> </w:t>
      </w:r>
      <w:proofErr w:type="spellStart"/>
      <w:r>
        <w:rPr>
          <w:sz w:val="20"/>
          <w:szCs w:val="20"/>
          <w:lang w:val="fr-FR"/>
        </w:rPr>
        <w:t>fost</w:t>
      </w:r>
      <w:proofErr w:type="spellEnd"/>
      <w:r>
        <w:rPr>
          <w:sz w:val="20"/>
          <w:szCs w:val="20"/>
          <w:lang w:val="fr-FR"/>
        </w:rPr>
        <w:t xml:space="preserve"> </w:t>
      </w:r>
      <w:del w:id="18" w:author="Stefan, Ioana (CT RDA BAM CON-RO)" w:date="2019-03-20T12:27:00Z">
        <w:r w:rsidDel="000C16FE">
          <w:rPr>
            <w:sz w:val="20"/>
            <w:szCs w:val="20"/>
            <w:lang w:val="fr-FR"/>
          </w:rPr>
          <w:delText>implementate</w:delText>
        </w:r>
      </w:del>
      <w:ins w:id="19" w:author="Stefan, Ioana (CT RDA BAM CON-RO)" w:date="2019-03-20T12:27:00Z">
        <w:r w:rsidR="000C16FE">
          <w:rPr>
            <w:sz w:val="20"/>
            <w:szCs w:val="20"/>
            <w:lang w:val="fr-FR"/>
          </w:rPr>
          <w:t xml:space="preserve"> </w:t>
        </w:r>
        <w:proofErr w:type="spellStart"/>
        <w:r w:rsidR="000C16FE">
          <w:rPr>
            <w:sz w:val="20"/>
            <w:szCs w:val="20"/>
            <w:lang w:val="fr-FR"/>
          </w:rPr>
          <w:t>luate</w:t>
        </w:r>
        <w:proofErr w:type="spellEnd"/>
        <w:r w:rsidR="000C16FE">
          <w:rPr>
            <w:sz w:val="20"/>
            <w:szCs w:val="20"/>
            <w:lang w:val="fr-FR"/>
          </w:rPr>
          <w:t xml:space="preserve"> in considerare</w:t>
        </w:r>
      </w:ins>
      <w:del w:id="20" w:author="Stefan, Ioana (CT RDA BAM CON-RO)" w:date="2019-03-20T12:27:00Z">
        <w:r w:rsidDel="000C16FE">
          <w:rPr>
            <w:sz w:val="20"/>
            <w:szCs w:val="20"/>
            <w:lang w:val="fr-FR"/>
          </w:rPr>
          <w:delText xml:space="preserve"> </w:delText>
        </w:r>
      </w:del>
      <w:r>
        <w:rPr>
          <w:sz w:val="20"/>
          <w:szCs w:val="20"/>
          <w:lang w:val="fr-FR"/>
        </w:rPr>
        <w:t xml:space="preserve">3 scenarii </w:t>
      </w:r>
      <w:proofErr w:type="spellStart"/>
      <w:ins w:id="21" w:author="Stefan, Ioana (CT RDA BAM CON-RO)" w:date="2019-03-20T12:27:00Z">
        <w:r w:rsidR="000C16FE">
          <w:rPr>
            <w:sz w:val="20"/>
            <w:szCs w:val="20"/>
            <w:lang w:val="fr-FR"/>
          </w:rPr>
          <w:t>din</w:t>
        </w:r>
        <w:proofErr w:type="spellEnd"/>
        <w:r w:rsidR="000C16FE">
          <w:rPr>
            <w:sz w:val="20"/>
            <w:szCs w:val="20"/>
            <w:lang w:val="fr-FR"/>
          </w:rPr>
          <w:t xml:space="preserve"> </w:t>
        </w:r>
        <w:proofErr w:type="spellStart"/>
        <w:r w:rsidR="000C16FE">
          <w:rPr>
            <w:sz w:val="20"/>
            <w:szCs w:val="20"/>
            <w:lang w:val="fr-FR"/>
          </w:rPr>
          <w:t>domeniul</w:t>
        </w:r>
        <w:proofErr w:type="spellEnd"/>
        <w:r w:rsidR="000C16FE">
          <w:rPr>
            <w:sz w:val="20"/>
            <w:szCs w:val="20"/>
            <w:lang w:val="fr-FR"/>
          </w:rPr>
          <w:t xml:space="preserve"> casei </w:t>
        </w:r>
        <w:proofErr w:type="spellStart"/>
        <w:r w:rsidR="000C16FE">
          <w:rPr>
            <w:sz w:val="20"/>
            <w:szCs w:val="20"/>
            <w:lang w:val="fr-FR"/>
          </w:rPr>
          <w:t>inteligente</w:t>
        </w:r>
        <w:proofErr w:type="spellEnd"/>
        <w:r w:rsidR="000C16FE">
          <w:rPr>
            <w:sz w:val="20"/>
            <w:szCs w:val="20"/>
            <w:lang w:val="fr-FR"/>
          </w:rPr>
          <w:t xml:space="preserve">. </w:t>
        </w:r>
        <w:proofErr w:type="spellStart"/>
        <w:r w:rsidR="000C16FE">
          <w:rPr>
            <w:sz w:val="20"/>
            <w:szCs w:val="20"/>
            <w:lang w:val="fr-FR"/>
          </w:rPr>
          <w:t>Pe</w:t>
        </w:r>
        <w:proofErr w:type="spellEnd"/>
        <w:r w:rsidR="000C16FE">
          <w:rPr>
            <w:sz w:val="20"/>
            <w:szCs w:val="20"/>
            <w:lang w:val="fr-FR"/>
          </w:rPr>
          <w:t xml:space="preserve"> </w:t>
        </w:r>
        <w:proofErr w:type="spellStart"/>
        <w:r w:rsidR="000C16FE">
          <w:rPr>
            <w:sz w:val="20"/>
            <w:szCs w:val="20"/>
            <w:lang w:val="fr-FR"/>
          </w:rPr>
          <w:t>baza</w:t>
        </w:r>
        <w:proofErr w:type="spellEnd"/>
        <w:r w:rsidR="000C16FE">
          <w:rPr>
            <w:sz w:val="20"/>
            <w:szCs w:val="20"/>
            <w:lang w:val="fr-FR"/>
          </w:rPr>
          <w:t xml:space="preserve"> </w:t>
        </w:r>
        <w:proofErr w:type="spellStart"/>
        <w:r w:rsidR="000C16FE">
          <w:rPr>
            <w:sz w:val="20"/>
            <w:szCs w:val="20"/>
            <w:lang w:val="fr-FR"/>
          </w:rPr>
          <w:t>date</w:t>
        </w:r>
      </w:ins>
      <w:ins w:id="22" w:author="Stefan, Ioana (CT RDA BAM CON-RO)" w:date="2019-03-20T12:28:00Z">
        <w:r w:rsidR="000C16FE">
          <w:rPr>
            <w:sz w:val="20"/>
            <w:szCs w:val="20"/>
            <w:lang w:val="fr-FR"/>
          </w:rPr>
          <w:t>lor</w:t>
        </w:r>
        <w:proofErr w:type="spellEnd"/>
        <w:r w:rsidR="000C16FE">
          <w:rPr>
            <w:sz w:val="20"/>
            <w:szCs w:val="20"/>
            <w:lang w:val="fr-FR"/>
          </w:rPr>
          <w:t xml:space="preserve"> (</w:t>
        </w:r>
        <w:proofErr w:type="spellStart"/>
        <w:r w:rsidR="000C16FE">
          <w:rPr>
            <w:sz w:val="20"/>
            <w:szCs w:val="20"/>
            <w:lang w:val="fr-FR"/>
          </w:rPr>
          <w:t>evenimentelor</w:t>
        </w:r>
        <w:proofErr w:type="spellEnd"/>
        <w:r w:rsidR="000C16FE">
          <w:rPr>
            <w:sz w:val="20"/>
            <w:szCs w:val="20"/>
            <w:lang w:val="fr-FR"/>
          </w:rPr>
          <w:t xml:space="preserve"> simple) </w:t>
        </w:r>
        <w:proofErr w:type="spellStart"/>
        <w:r w:rsidR="000C16FE">
          <w:rPr>
            <w:sz w:val="20"/>
            <w:szCs w:val="20"/>
            <w:lang w:val="fr-FR"/>
          </w:rPr>
          <w:t>achizitionate</w:t>
        </w:r>
        <w:proofErr w:type="spellEnd"/>
        <w:r w:rsidR="000C16FE">
          <w:rPr>
            <w:sz w:val="20"/>
            <w:szCs w:val="20"/>
            <w:lang w:val="fr-FR"/>
          </w:rPr>
          <w:t xml:space="preserve"> de la </w:t>
        </w:r>
        <w:proofErr w:type="spellStart"/>
        <w:r w:rsidR="000C16FE">
          <w:rPr>
            <w:sz w:val="20"/>
            <w:szCs w:val="20"/>
            <w:lang w:val="fr-FR"/>
          </w:rPr>
          <w:t>dispozitivele</w:t>
        </w:r>
        <w:proofErr w:type="spellEnd"/>
        <w:r w:rsidR="000C16FE">
          <w:rPr>
            <w:sz w:val="20"/>
            <w:szCs w:val="20"/>
            <w:lang w:val="fr-FR"/>
          </w:rPr>
          <w:t xml:space="preserve"> IoT </w:t>
        </w:r>
        <w:proofErr w:type="spellStart"/>
        <w:r w:rsidR="000C16FE">
          <w:rPr>
            <w:sz w:val="20"/>
            <w:szCs w:val="20"/>
            <w:lang w:val="fr-FR"/>
          </w:rPr>
          <w:t>din</w:t>
        </w:r>
        <w:proofErr w:type="spellEnd"/>
        <w:r w:rsidR="000C16FE">
          <w:rPr>
            <w:sz w:val="20"/>
            <w:szCs w:val="20"/>
            <w:lang w:val="fr-FR"/>
          </w:rPr>
          <w:t xml:space="preserve"> casa </w:t>
        </w:r>
      </w:ins>
      <w:del w:id="23" w:author="Stefan, Ioana (CT RDA BAM CON-RO)" w:date="2019-03-20T12:28:00Z">
        <w:r w:rsidDel="000C16FE">
          <w:rPr>
            <w:sz w:val="20"/>
            <w:szCs w:val="20"/>
            <w:lang w:val="fr-FR"/>
          </w:rPr>
          <w:delText>in cadrul carora se</w:delText>
        </w:r>
      </w:del>
      <w:ins w:id="24" w:author="Stefan, Ioana (CT RDA BAM CON-RO)" w:date="2019-03-20T12:28:00Z">
        <w:r w:rsidR="000C16FE">
          <w:rPr>
            <w:sz w:val="20"/>
            <w:szCs w:val="20"/>
            <w:lang w:val="fr-FR"/>
          </w:rPr>
          <w:t xml:space="preserve"> si </w:t>
        </w:r>
      </w:ins>
      <w:del w:id="25" w:author="Stefan, Ioana (CT RDA BAM CON-RO)" w:date="2019-03-20T12:28:00Z">
        <w:r w:rsidDel="000C16FE">
          <w:rPr>
            <w:sz w:val="20"/>
            <w:szCs w:val="20"/>
            <w:lang w:val="fr-FR"/>
          </w:rPr>
          <w:delText xml:space="preserve"> </w:delText>
        </w:r>
      </w:del>
      <w:proofErr w:type="spellStart"/>
      <w:r>
        <w:rPr>
          <w:sz w:val="20"/>
          <w:szCs w:val="20"/>
          <w:lang w:val="fr-FR"/>
        </w:rPr>
        <w:t>corel</w:t>
      </w:r>
      <w:ins w:id="26" w:author="Stefan, Ioana (CT RDA BAM CON-RO)" w:date="2019-03-20T12:28:00Z">
        <w:r w:rsidR="000C16FE">
          <w:rPr>
            <w:sz w:val="20"/>
            <w:szCs w:val="20"/>
            <w:lang w:val="fr-FR"/>
          </w:rPr>
          <w:t>area</w:t>
        </w:r>
        <w:proofErr w:type="spellEnd"/>
        <w:r w:rsidR="000C16FE">
          <w:rPr>
            <w:sz w:val="20"/>
            <w:szCs w:val="20"/>
            <w:lang w:val="fr-FR"/>
          </w:rPr>
          <w:t xml:space="preserve"> </w:t>
        </w:r>
        <w:proofErr w:type="spellStart"/>
        <w:r w:rsidR="000C16FE">
          <w:rPr>
            <w:sz w:val="20"/>
            <w:szCs w:val="20"/>
            <w:lang w:val="fr-FR"/>
          </w:rPr>
          <w:t>acestora</w:t>
        </w:r>
        <w:proofErr w:type="spellEnd"/>
        <w:r w:rsidR="000C16FE">
          <w:rPr>
            <w:sz w:val="20"/>
            <w:szCs w:val="20"/>
            <w:lang w:val="fr-FR"/>
          </w:rPr>
          <w:t xml:space="preserve"> </w:t>
        </w:r>
      </w:ins>
      <w:del w:id="27" w:author="Stefan, Ioana (CT RDA BAM CON-RO)" w:date="2019-03-20T12:28:00Z">
        <w:r w:rsidDel="000C16FE">
          <w:rPr>
            <w:sz w:val="20"/>
            <w:szCs w:val="20"/>
            <w:lang w:val="fr-FR"/>
          </w:rPr>
          <w:delText>eaza</w:delText>
        </w:r>
      </w:del>
      <w:r>
        <w:rPr>
          <w:sz w:val="20"/>
          <w:szCs w:val="20"/>
          <w:lang w:val="fr-FR"/>
        </w:rPr>
        <w:t xml:space="preserve"> </w:t>
      </w:r>
      <w:del w:id="28" w:author="Stefan, Ioana (CT RDA BAM CON-RO)" w:date="2019-03-20T12:29:00Z">
        <w:r w:rsidDel="000C16FE">
          <w:rPr>
            <w:sz w:val="20"/>
            <w:szCs w:val="20"/>
            <w:lang w:val="fr-FR"/>
          </w:rPr>
          <w:delText>si proceseaza evenimente</w:delText>
        </w:r>
      </w:del>
      <w:ins w:id="29" w:author="Stefan, Ioana (CT RDA BAM CON-RO)" w:date="2019-03-20T12:29:00Z">
        <w:r w:rsidR="000C16FE">
          <w:rPr>
            <w:sz w:val="20"/>
            <w:szCs w:val="20"/>
            <w:lang w:val="fr-FR"/>
          </w:rPr>
          <w:t xml:space="preserve"> se </w:t>
        </w:r>
        <w:proofErr w:type="spellStart"/>
        <w:r w:rsidR="000C16FE">
          <w:rPr>
            <w:sz w:val="20"/>
            <w:szCs w:val="20"/>
            <w:lang w:val="fr-FR"/>
          </w:rPr>
          <w:t>detecteaza</w:t>
        </w:r>
        <w:proofErr w:type="spellEnd"/>
        <w:r w:rsidR="000C16FE">
          <w:rPr>
            <w:sz w:val="20"/>
            <w:szCs w:val="20"/>
            <w:lang w:val="fr-FR"/>
          </w:rPr>
          <w:t xml:space="preserve"> 3 </w:t>
        </w:r>
        <w:proofErr w:type="spellStart"/>
        <w:r w:rsidR="000C16FE">
          <w:rPr>
            <w:sz w:val="20"/>
            <w:szCs w:val="20"/>
            <w:lang w:val="fr-FR"/>
          </w:rPr>
          <w:t>situatii</w:t>
        </w:r>
        <w:proofErr w:type="spellEnd"/>
        <w:r w:rsidR="000C16FE">
          <w:rPr>
            <w:sz w:val="20"/>
            <w:szCs w:val="20"/>
            <w:lang w:val="fr-FR"/>
          </w:rPr>
          <w:t xml:space="preserve"> in care </w:t>
        </w:r>
        <w:proofErr w:type="spellStart"/>
        <w:r w:rsidR="000C16FE">
          <w:rPr>
            <w:sz w:val="20"/>
            <w:szCs w:val="20"/>
            <w:lang w:val="fr-FR"/>
          </w:rPr>
          <w:t>consumul</w:t>
        </w:r>
        <w:proofErr w:type="spellEnd"/>
        <w:r w:rsidR="000C16FE">
          <w:rPr>
            <w:sz w:val="20"/>
            <w:szCs w:val="20"/>
            <w:lang w:val="fr-FR"/>
          </w:rPr>
          <w:t xml:space="preserve"> de </w:t>
        </w:r>
        <w:proofErr w:type="spellStart"/>
        <w:r w:rsidR="000C16FE">
          <w:rPr>
            <w:sz w:val="20"/>
            <w:szCs w:val="20"/>
            <w:lang w:val="fr-FR"/>
          </w:rPr>
          <w:t>energie</w:t>
        </w:r>
        <w:proofErr w:type="spellEnd"/>
        <w:r w:rsidR="000C16FE">
          <w:rPr>
            <w:sz w:val="20"/>
            <w:szCs w:val="20"/>
            <w:lang w:val="fr-FR"/>
          </w:rPr>
          <w:t xml:space="preserve"> </w:t>
        </w:r>
        <w:proofErr w:type="spellStart"/>
        <w:r w:rsidR="000C16FE">
          <w:rPr>
            <w:sz w:val="20"/>
            <w:szCs w:val="20"/>
            <w:lang w:val="fr-FR"/>
          </w:rPr>
          <w:t>electrica</w:t>
        </w:r>
        <w:proofErr w:type="spellEnd"/>
        <w:r w:rsidR="000C16FE">
          <w:rPr>
            <w:sz w:val="20"/>
            <w:szCs w:val="20"/>
            <w:lang w:val="fr-FR"/>
          </w:rPr>
          <w:t xml:space="preserve"> </w:t>
        </w:r>
        <w:proofErr w:type="spellStart"/>
        <w:r w:rsidR="000C16FE">
          <w:rPr>
            <w:sz w:val="20"/>
            <w:szCs w:val="20"/>
            <w:lang w:val="fr-FR"/>
          </w:rPr>
          <w:t>poate</w:t>
        </w:r>
        <w:proofErr w:type="spellEnd"/>
        <w:r w:rsidR="000C16FE">
          <w:rPr>
            <w:sz w:val="20"/>
            <w:szCs w:val="20"/>
            <w:lang w:val="fr-FR"/>
          </w:rPr>
          <w:t xml:space="preserve"> fi </w:t>
        </w:r>
        <w:proofErr w:type="spellStart"/>
        <w:r w:rsidR="000C16FE">
          <w:rPr>
            <w:sz w:val="20"/>
            <w:szCs w:val="20"/>
            <w:lang w:val="fr-FR"/>
          </w:rPr>
          <w:t>optimizat</w:t>
        </w:r>
      </w:ins>
      <w:proofErr w:type="spellEnd"/>
      <w:del w:id="30" w:author="Stefan, Ioana (CT RDA BAM CON-RO)" w:date="2019-03-20T12:29:00Z">
        <w:r w:rsidDel="000C16FE">
          <w:rPr>
            <w:sz w:val="20"/>
            <w:szCs w:val="20"/>
            <w:lang w:val="fr-FR"/>
          </w:rPr>
          <w:delText> </w:delText>
        </w:r>
      </w:del>
      <w:r>
        <w:rPr>
          <w:sz w:val="20"/>
          <w:szCs w:val="20"/>
          <w:lang w:val="fr-FR"/>
        </w:rPr>
        <w:t>:</w:t>
      </w:r>
    </w:p>
    <w:p w:rsidR="00CB59F3" w:rsidRDefault="00401C16">
      <w:pPr>
        <w:pStyle w:val="ListParagraph"/>
        <w:numPr>
          <w:ilvl w:val="0"/>
          <w:numId w:val="1"/>
        </w:numPr>
        <w:rPr>
          <w:sz w:val="20"/>
          <w:szCs w:val="20"/>
          <w:lang w:val="es-ES"/>
        </w:rPr>
      </w:pPr>
      <w:proofErr w:type="spellStart"/>
      <w:r>
        <w:rPr>
          <w:sz w:val="20"/>
          <w:szCs w:val="20"/>
          <w:lang w:val="es-ES"/>
        </w:rPr>
        <w:t>Primul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scenariu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face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referire</w:t>
      </w:r>
      <w:proofErr w:type="spellEnd"/>
      <w:r>
        <w:rPr>
          <w:sz w:val="20"/>
          <w:szCs w:val="20"/>
          <w:lang w:val="es-ES"/>
        </w:rPr>
        <w:t xml:space="preserve"> la </w:t>
      </w:r>
      <w:proofErr w:type="spellStart"/>
      <w:r>
        <w:rPr>
          <w:sz w:val="20"/>
          <w:szCs w:val="20"/>
          <w:lang w:val="es-ES"/>
        </w:rPr>
        <w:t>economisirea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puterii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consumate</w:t>
      </w:r>
      <w:proofErr w:type="spellEnd"/>
      <w:ins w:id="31" w:author="Stefan, Ioana (CT RDA BAM CON-RO)" w:date="2019-03-20T12:29:00Z">
        <w:r w:rsidR="000C16FE">
          <w:rPr>
            <w:sz w:val="20"/>
            <w:szCs w:val="20"/>
            <w:lang w:val="es-ES"/>
          </w:rPr>
          <w:t xml:space="preserve"> </w:t>
        </w:r>
      </w:ins>
      <w:r>
        <w:rPr>
          <w:sz w:val="20"/>
          <w:szCs w:val="20"/>
          <w:lang w:val="es-ES"/>
        </w:rPr>
        <w:t xml:space="preserve">de la o </w:t>
      </w:r>
      <w:proofErr w:type="spellStart"/>
      <w:r>
        <w:rPr>
          <w:sz w:val="20"/>
          <w:szCs w:val="20"/>
          <w:lang w:val="es-ES"/>
        </w:rPr>
        <w:t>priza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atunci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cand</w:t>
      </w:r>
      <w:proofErr w:type="spellEnd"/>
      <w:r>
        <w:rPr>
          <w:sz w:val="20"/>
          <w:szCs w:val="20"/>
          <w:lang w:val="es-ES"/>
        </w:rPr>
        <w:t xml:space="preserve"> la </w:t>
      </w:r>
      <w:proofErr w:type="spellStart"/>
      <w:r>
        <w:rPr>
          <w:sz w:val="20"/>
          <w:szCs w:val="20"/>
          <w:lang w:val="es-ES"/>
        </w:rPr>
        <w:t>aceasta</w:t>
      </w:r>
      <w:proofErr w:type="spellEnd"/>
      <w:r>
        <w:rPr>
          <w:sz w:val="20"/>
          <w:szCs w:val="20"/>
          <w:lang w:val="es-ES"/>
        </w:rPr>
        <w:t xml:space="preserve"> este </w:t>
      </w:r>
      <w:proofErr w:type="spellStart"/>
      <w:r>
        <w:rPr>
          <w:sz w:val="20"/>
          <w:szCs w:val="20"/>
          <w:lang w:val="es-ES"/>
        </w:rPr>
        <w:t>conectat</w:t>
      </w:r>
      <w:proofErr w:type="spellEnd"/>
      <w:r>
        <w:rPr>
          <w:sz w:val="20"/>
          <w:szCs w:val="20"/>
          <w:lang w:val="es-ES"/>
        </w:rPr>
        <w:t xml:space="preserve"> un </w:t>
      </w:r>
      <w:proofErr w:type="spellStart"/>
      <w:r>
        <w:rPr>
          <w:sz w:val="20"/>
          <w:szCs w:val="20"/>
          <w:lang w:val="es-ES"/>
        </w:rPr>
        <w:t>incarcator</w:t>
      </w:r>
      <w:del w:id="32" w:author="Stefan, Ioana (CT RDA BAM CON-RO)" w:date="2019-03-20T12:29:00Z">
        <w:r w:rsidDel="000C16FE">
          <w:rPr>
            <w:sz w:val="20"/>
            <w:szCs w:val="20"/>
            <w:lang w:val="es-ES"/>
          </w:rPr>
          <w:delText xml:space="preserve">, acesta nefiind </w:delText>
        </w:r>
      </w:del>
      <w:ins w:id="33" w:author="Stefan, Ioana (CT RDA BAM CON-RO)" w:date="2019-03-20T12:29:00Z">
        <w:r w:rsidR="000C16FE">
          <w:rPr>
            <w:sz w:val="20"/>
            <w:szCs w:val="20"/>
            <w:lang w:val="es-ES"/>
          </w:rPr>
          <w:t>care</w:t>
        </w:r>
        <w:proofErr w:type="spellEnd"/>
        <w:r w:rsidR="000C16FE">
          <w:rPr>
            <w:sz w:val="20"/>
            <w:szCs w:val="20"/>
            <w:lang w:val="es-ES"/>
          </w:rPr>
          <w:t xml:space="preserve"> un este </w:t>
        </w:r>
      </w:ins>
      <w:proofErr w:type="spellStart"/>
      <w:r>
        <w:rPr>
          <w:sz w:val="20"/>
          <w:szCs w:val="20"/>
          <w:lang w:val="es-ES"/>
        </w:rPr>
        <w:t>folosit</w:t>
      </w:r>
      <w:proofErr w:type="spellEnd"/>
      <w:ins w:id="34" w:author="Stefan, Ioana (CT RDA BAM CON-RO)" w:date="2019-03-20T12:30:00Z">
        <w:r w:rsidR="000C16FE">
          <w:rPr>
            <w:sz w:val="20"/>
            <w:szCs w:val="20"/>
            <w:lang w:val="es-ES"/>
          </w:rPr>
          <w:t xml:space="preserve"> </w:t>
        </w:r>
        <w:proofErr w:type="spellStart"/>
        <w:r w:rsidR="000C16FE">
          <w:rPr>
            <w:sz w:val="20"/>
            <w:szCs w:val="20"/>
            <w:lang w:val="es-ES"/>
          </w:rPr>
          <w:t>pentru</w:t>
        </w:r>
        <w:proofErr w:type="spellEnd"/>
        <w:r w:rsidR="000C16FE">
          <w:rPr>
            <w:sz w:val="20"/>
            <w:szCs w:val="20"/>
            <w:lang w:val="es-ES"/>
          </w:rPr>
          <w:t xml:space="preserve"> o </w:t>
        </w:r>
        <w:proofErr w:type="spellStart"/>
        <w:r w:rsidR="000C16FE">
          <w:rPr>
            <w:sz w:val="20"/>
            <w:szCs w:val="20"/>
            <w:lang w:val="es-ES"/>
          </w:rPr>
          <w:t>perioada</w:t>
        </w:r>
        <w:proofErr w:type="spellEnd"/>
        <w:r w:rsidR="000C16FE">
          <w:rPr>
            <w:sz w:val="20"/>
            <w:szCs w:val="20"/>
            <w:lang w:val="es-ES"/>
          </w:rPr>
          <w:t xml:space="preserve"> </w:t>
        </w:r>
        <w:proofErr w:type="spellStart"/>
        <w:r w:rsidR="000C16FE">
          <w:rPr>
            <w:sz w:val="20"/>
            <w:szCs w:val="20"/>
            <w:lang w:val="es-ES"/>
          </w:rPr>
          <w:t>indelungata</w:t>
        </w:r>
      </w:ins>
      <w:proofErr w:type="spellEnd"/>
      <w:r>
        <w:rPr>
          <w:sz w:val="20"/>
          <w:szCs w:val="20"/>
          <w:lang w:val="es-ES"/>
        </w:rPr>
        <w:t>.</w:t>
      </w:r>
    </w:p>
    <w:p w:rsidR="00CB59F3" w:rsidRDefault="00401C16">
      <w:p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Un </w:t>
      </w:r>
      <w:proofErr w:type="spellStart"/>
      <w:r>
        <w:rPr>
          <w:sz w:val="20"/>
          <w:szCs w:val="20"/>
          <w:lang w:val="es-ES"/>
        </w:rPr>
        <w:t>incarcator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lasat</w:t>
      </w:r>
      <w:proofErr w:type="spellEnd"/>
      <w:r>
        <w:rPr>
          <w:sz w:val="20"/>
          <w:szCs w:val="20"/>
          <w:lang w:val="es-ES"/>
        </w:rPr>
        <w:t xml:space="preserve"> in </w:t>
      </w:r>
      <w:proofErr w:type="spellStart"/>
      <w:r>
        <w:rPr>
          <w:sz w:val="20"/>
          <w:szCs w:val="20"/>
          <w:lang w:val="es-ES"/>
        </w:rPr>
        <w:t>priza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dupa</w:t>
      </w:r>
      <w:proofErr w:type="spellEnd"/>
      <w:r>
        <w:rPr>
          <w:sz w:val="20"/>
          <w:szCs w:val="20"/>
          <w:lang w:val="es-ES"/>
        </w:rPr>
        <w:t xml:space="preserve"> ce </w:t>
      </w:r>
      <w:proofErr w:type="spellStart"/>
      <w:r>
        <w:rPr>
          <w:sz w:val="20"/>
          <w:szCs w:val="20"/>
          <w:lang w:val="es-ES"/>
        </w:rPr>
        <w:t>dispozitivul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</w:t>
      </w:r>
      <w:del w:id="35" w:author="Stefan, Ioana (CT RDA BAM CON-RO)" w:date="2019-03-20T13:17:00Z">
        <w:r w:rsidDel="00824821">
          <w:rPr>
            <w:sz w:val="20"/>
            <w:szCs w:val="20"/>
            <w:lang w:val="es-ES"/>
          </w:rPr>
          <w:delText>e</w:delText>
        </w:r>
      </w:del>
      <w:ins w:id="36" w:author="Stefan, Ioana (CT RDA BAM CON-RO)" w:date="2019-03-20T13:17:00Z">
        <w:r w:rsidR="00824821">
          <w:rPr>
            <w:sz w:val="20"/>
            <w:szCs w:val="20"/>
            <w:lang w:val="es-ES"/>
          </w:rPr>
          <w:t>are</w:t>
        </w:r>
      </w:ins>
      <w:proofErr w:type="spellEnd"/>
      <w:r>
        <w:rPr>
          <w:sz w:val="20"/>
          <w:szCs w:val="20"/>
          <w:lang w:val="es-ES"/>
        </w:rPr>
        <w:t xml:space="preserve"> a </w:t>
      </w:r>
      <w:proofErr w:type="spellStart"/>
      <w:r>
        <w:rPr>
          <w:sz w:val="20"/>
          <w:szCs w:val="20"/>
          <w:lang w:val="es-ES"/>
        </w:rPr>
        <w:t>fost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conectat</w:t>
      </w:r>
      <w:proofErr w:type="spellEnd"/>
      <w:r>
        <w:rPr>
          <w:sz w:val="20"/>
          <w:szCs w:val="20"/>
          <w:lang w:val="es-ES"/>
        </w:rPr>
        <w:t xml:space="preserve"> la el a </w:t>
      </w:r>
      <w:proofErr w:type="spellStart"/>
      <w:r>
        <w:rPr>
          <w:sz w:val="20"/>
          <w:szCs w:val="20"/>
          <w:lang w:val="es-ES"/>
        </w:rPr>
        <w:t>fost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alimentat</w:t>
      </w:r>
      <w:proofErr w:type="spellEnd"/>
      <w:r>
        <w:rPr>
          <w:sz w:val="20"/>
          <w:szCs w:val="20"/>
          <w:lang w:val="es-ES"/>
        </w:rPr>
        <w:t xml:space="preserve"> si </w:t>
      </w:r>
      <w:proofErr w:type="spellStart"/>
      <w:r>
        <w:rPr>
          <w:sz w:val="20"/>
          <w:szCs w:val="20"/>
          <w:lang w:val="es-ES"/>
        </w:rPr>
        <w:t>deconectat</w:t>
      </w:r>
      <w:proofErr w:type="spellEnd"/>
      <w:r>
        <w:rPr>
          <w:sz w:val="20"/>
          <w:szCs w:val="20"/>
          <w:lang w:val="es-ES"/>
        </w:rPr>
        <w:t xml:space="preserve"> va consuma </w:t>
      </w:r>
      <w:proofErr w:type="spellStart"/>
      <w:r>
        <w:rPr>
          <w:sz w:val="20"/>
          <w:szCs w:val="20"/>
          <w:lang w:val="es-ES"/>
        </w:rPr>
        <w:t>putere</w:t>
      </w:r>
      <w:proofErr w:type="spellEnd"/>
      <w:r>
        <w:rPr>
          <w:sz w:val="20"/>
          <w:szCs w:val="20"/>
          <w:lang w:val="es-ES"/>
        </w:rPr>
        <w:t xml:space="preserve"> eléctrica (</w:t>
      </w:r>
      <w:proofErr w:type="spellStart"/>
      <w:r>
        <w:rPr>
          <w:sz w:val="20"/>
          <w:szCs w:val="20"/>
          <w:lang w:val="es-ES"/>
        </w:rPr>
        <w:t>vampire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power</w:t>
      </w:r>
      <w:proofErr w:type="spellEnd"/>
      <w:r>
        <w:rPr>
          <w:sz w:val="20"/>
          <w:szCs w:val="20"/>
          <w:lang w:val="es-ES"/>
        </w:rPr>
        <w:t xml:space="preserve">). </w:t>
      </w:r>
      <w:proofErr w:type="spellStart"/>
      <w:r>
        <w:rPr>
          <w:sz w:val="20"/>
          <w:szCs w:val="20"/>
          <w:lang w:val="es-ES"/>
        </w:rPr>
        <w:t>Consumul</w:t>
      </w:r>
      <w:proofErr w:type="spellEnd"/>
      <w:r>
        <w:rPr>
          <w:sz w:val="20"/>
          <w:szCs w:val="20"/>
          <w:lang w:val="es-ES"/>
        </w:rPr>
        <w:t xml:space="preserve"> de </w:t>
      </w:r>
      <w:proofErr w:type="spellStart"/>
      <w:r>
        <w:rPr>
          <w:sz w:val="20"/>
          <w:szCs w:val="20"/>
          <w:lang w:val="es-ES"/>
        </w:rPr>
        <w:t>putere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poate</w:t>
      </w:r>
      <w:proofErr w:type="spellEnd"/>
      <w:r>
        <w:rPr>
          <w:sz w:val="20"/>
          <w:szCs w:val="20"/>
          <w:lang w:val="es-ES"/>
        </w:rPr>
        <w:t xml:space="preserve"> varia de la </w:t>
      </w:r>
      <w:proofErr w:type="spellStart"/>
      <w:r>
        <w:rPr>
          <w:sz w:val="20"/>
          <w:szCs w:val="20"/>
          <w:lang w:val="es-ES"/>
        </w:rPr>
        <w:t>incarcator</w:t>
      </w:r>
      <w:proofErr w:type="spellEnd"/>
      <w:r>
        <w:rPr>
          <w:sz w:val="20"/>
          <w:szCs w:val="20"/>
          <w:lang w:val="es-ES"/>
        </w:rPr>
        <w:t xml:space="preserve"> la </w:t>
      </w:r>
      <w:proofErr w:type="spellStart"/>
      <w:r>
        <w:rPr>
          <w:sz w:val="20"/>
          <w:szCs w:val="20"/>
          <w:lang w:val="es-ES"/>
        </w:rPr>
        <w:t>incarcator</w:t>
      </w:r>
      <w:proofErr w:type="spellEnd"/>
      <w:r>
        <w:rPr>
          <w:sz w:val="20"/>
          <w:szCs w:val="20"/>
          <w:lang w:val="es-ES"/>
        </w:rPr>
        <w:t xml:space="preserve">, dar </w:t>
      </w:r>
      <w:proofErr w:type="spellStart"/>
      <w:r>
        <w:rPr>
          <w:sz w:val="20"/>
          <w:szCs w:val="20"/>
          <w:lang w:val="es-ES"/>
        </w:rPr>
        <w:t>il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vom</w:t>
      </w:r>
      <w:proofErr w:type="spellEnd"/>
      <w:r>
        <w:rPr>
          <w:sz w:val="20"/>
          <w:szCs w:val="20"/>
          <w:lang w:val="es-ES"/>
        </w:rPr>
        <w:t xml:space="preserve"> </w:t>
      </w:r>
      <w:del w:id="37" w:author="Stefan, Ioana (CT RDA BAM CON-RO)" w:date="2019-03-20T13:18:00Z">
        <w:r w:rsidDel="00824821">
          <w:rPr>
            <w:sz w:val="20"/>
            <w:szCs w:val="20"/>
            <w:lang w:val="es-ES"/>
          </w:rPr>
          <w:delText xml:space="preserve">lua </w:delText>
        </w:r>
      </w:del>
      <w:ins w:id="38" w:author="Stefan, Ioana (CT RDA BAM CON-RO)" w:date="2019-03-20T13:18:00Z">
        <w:r w:rsidR="00824821">
          <w:rPr>
            <w:sz w:val="20"/>
            <w:szCs w:val="20"/>
            <w:lang w:val="es-ES"/>
          </w:rPr>
          <w:t>considera</w:t>
        </w:r>
        <w:r w:rsidR="00824821">
          <w:rPr>
            <w:sz w:val="20"/>
            <w:szCs w:val="20"/>
            <w:lang w:val="es-ES"/>
          </w:rPr>
          <w:t xml:space="preserve"> </w:t>
        </w:r>
      </w:ins>
      <w:r>
        <w:rPr>
          <w:sz w:val="20"/>
          <w:szCs w:val="20"/>
          <w:lang w:val="es-ES"/>
        </w:rPr>
        <w:t xml:space="preserve">pe </w:t>
      </w:r>
      <w:proofErr w:type="spellStart"/>
      <w:r>
        <w:rPr>
          <w:sz w:val="20"/>
          <w:szCs w:val="20"/>
          <w:lang w:val="es-ES"/>
        </w:rPr>
        <w:t>cel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cu</w:t>
      </w:r>
      <w:proofErr w:type="spellEnd"/>
      <w:r>
        <w:rPr>
          <w:sz w:val="20"/>
          <w:szCs w:val="20"/>
          <w:lang w:val="es-ES"/>
        </w:rPr>
        <w:t xml:space="preserve"> un </w:t>
      </w:r>
      <w:proofErr w:type="spellStart"/>
      <w:r>
        <w:rPr>
          <w:sz w:val="20"/>
          <w:szCs w:val="20"/>
          <w:lang w:val="es-ES"/>
        </w:rPr>
        <w:t>consum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maxim</w:t>
      </w:r>
      <w:proofErr w:type="spellEnd"/>
      <w:r>
        <w:rPr>
          <w:sz w:val="20"/>
          <w:szCs w:val="20"/>
          <w:lang w:val="es-ES"/>
        </w:rPr>
        <w:t xml:space="preserve">, de 0.37 W/h </w:t>
      </w:r>
      <w:ins w:id="39" w:author="Stefan, Ioana (CT RDA BAM CON-RO)" w:date="2019-03-20T13:18:00Z">
        <w:r w:rsidR="00824821">
          <w:rPr>
            <w:sz w:val="20"/>
            <w:szCs w:val="20"/>
            <w:lang w:val="es-ES"/>
          </w:rPr>
          <w:t xml:space="preserve">ca si </w:t>
        </w:r>
        <w:proofErr w:type="spellStart"/>
        <w:r w:rsidR="00824821">
          <w:rPr>
            <w:sz w:val="20"/>
            <w:szCs w:val="20"/>
            <w:lang w:val="es-ES"/>
          </w:rPr>
          <w:t>punct</w:t>
        </w:r>
        <w:proofErr w:type="spellEnd"/>
        <w:r w:rsidR="00824821">
          <w:rPr>
            <w:sz w:val="20"/>
            <w:szCs w:val="20"/>
            <w:lang w:val="es-ES"/>
          </w:rPr>
          <w:t xml:space="preserve"> de </w:t>
        </w:r>
        <w:proofErr w:type="spellStart"/>
        <w:r w:rsidR="00824821">
          <w:rPr>
            <w:sz w:val="20"/>
            <w:szCs w:val="20"/>
            <w:lang w:val="es-ES"/>
          </w:rPr>
          <w:t>referinta</w:t>
        </w:r>
      </w:ins>
      <w:proofErr w:type="spellEnd"/>
      <w:r>
        <w:rPr>
          <w:sz w:val="20"/>
          <w:szCs w:val="20"/>
          <w:lang w:val="es-ES"/>
        </w:rPr>
        <w:t xml:space="preserve">, </w:t>
      </w:r>
      <w:del w:id="40" w:author="Stefan, Ioana (CT RDA BAM CON-RO)" w:date="2019-03-20T13:18:00Z">
        <w:r w:rsidDel="00824821">
          <w:rPr>
            <w:sz w:val="20"/>
            <w:szCs w:val="20"/>
            <w:lang w:val="es-ES"/>
          </w:rPr>
          <w:delText>si p</w:delText>
        </w:r>
      </w:del>
      <w:proofErr w:type="spellStart"/>
      <w:ins w:id="41" w:author="Stefan, Ioana (CT RDA BAM CON-RO)" w:date="2019-03-20T13:18:00Z">
        <w:r w:rsidR="00824821">
          <w:rPr>
            <w:sz w:val="20"/>
            <w:szCs w:val="20"/>
            <w:lang w:val="es-ES"/>
          </w:rPr>
          <w:t>P</w:t>
        </w:r>
      </w:ins>
      <w:r>
        <w:rPr>
          <w:sz w:val="20"/>
          <w:szCs w:val="20"/>
          <w:lang w:val="es-ES"/>
        </w:rPr>
        <w:t>resupunand</w:t>
      </w:r>
      <w:proofErr w:type="spellEnd"/>
      <w:r>
        <w:rPr>
          <w:sz w:val="20"/>
          <w:szCs w:val="20"/>
          <w:lang w:val="es-ES"/>
        </w:rPr>
        <w:t xml:space="preserve"> ca </w:t>
      </w:r>
      <w:proofErr w:type="spellStart"/>
      <w:r>
        <w:rPr>
          <w:sz w:val="20"/>
          <w:szCs w:val="20"/>
          <w:lang w:val="es-ES"/>
        </w:rPr>
        <w:t>acesta</w:t>
      </w:r>
      <w:proofErr w:type="spellEnd"/>
      <w:r>
        <w:rPr>
          <w:sz w:val="20"/>
          <w:szCs w:val="20"/>
          <w:lang w:val="es-ES"/>
        </w:rPr>
        <w:t xml:space="preserve"> va </w:t>
      </w:r>
      <w:proofErr w:type="spellStart"/>
      <w:r>
        <w:rPr>
          <w:sz w:val="20"/>
          <w:szCs w:val="20"/>
          <w:lang w:val="es-ES"/>
        </w:rPr>
        <w:t>sta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proofErr w:type="gramStart"/>
      <w:r>
        <w:rPr>
          <w:sz w:val="20"/>
          <w:szCs w:val="20"/>
          <w:lang w:val="es-ES"/>
        </w:rPr>
        <w:t>conectat</w:t>
      </w:r>
      <w:proofErr w:type="spellEnd"/>
      <w:r>
        <w:rPr>
          <w:sz w:val="20"/>
          <w:szCs w:val="20"/>
          <w:lang w:val="es-ES"/>
        </w:rPr>
        <w:t xml:space="preserve">  la</w:t>
      </w:r>
      <w:proofErr w:type="gram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priza</w:t>
      </w:r>
      <w:proofErr w:type="spellEnd"/>
      <w:r>
        <w:rPr>
          <w:sz w:val="20"/>
          <w:szCs w:val="20"/>
          <w:lang w:val="es-ES"/>
        </w:rPr>
        <w:t xml:space="preserve"> 24 de ore pe </w:t>
      </w:r>
      <w:proofErr w:type="spellStart"/>
      <w:r>
        <w:rPr>
          <w:sz w:val="20"/>
          <w:szCs w:val="20"/>
          <w:lang w:val="es-ES"/>
        </w:rPr>
        <w:t>zi</w:t>
      </w:r>
      <w:proofErr w:type="spellEnd"/>
      <w:r>
        <w:rPr>
          <w:sz w:val="20"/>
          <w:szCs w:val="20"/>
          <w:lang w:val="es-ES"/>
        </w:rPr>
        <w:t xml:space="preserve">, 7 </w:t>
      </w:r>
      <w:proofErr w:type="spellStart"/>
      <w:r>
        <w:rPr>
          <w:sz w:val="20"/>
          <w:szCs w:val="20"/>
          <w:lang w:val="es-ES"/>
        </w:rPr>
        <w:t>zile</w:t>
      </w:r>
      <w:proofErr w:type="spellEnd"/>
      <w:r>
        <w:rPr>
          <w:sz w:val="20"/>
          <w:szCs w:val="20"/>
          <w:lang w:val="es-ES"/>
        </w:rPr>
        <w:t xml:space="preserve"> pe </w:t>
      </w:r>
      <w:proofErr w:type="spellStart"/>
      <w:r>
        <w:rPr>
          <w:sz w:val="20"/>
          <w:szCs w:val="20"/>
          <w:lang w:val="es-ES"/>
        </w:rPr>
        <w:t>saptamana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pentru</w:t>
      </w:r>
      <w:proofErr w:type="spellEnd"/>
      <w:r>
        <w:rPr>
          <w:sz w:val="20"/>
          <w:szCs w:val="20"/>
          <w:lang w:val="es-ES"/>
        </w:rPr>
        <w:t xml:space="preserve"> un </w:t>
      </w:r>
      <w:proofErr w:type="spellStart"/>
      <w:r>
        <w:rPr>
          <w:sz w:val="20"/>
          <w:szCs w:val="20"/>
          <w:lang w:val="es-ES"/>
        </w:rPr>
        <w:t>intreg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an</w:t>
      </w:r>
      <w:proofErr w:type="spellEnd"/>
      <w:r>
        <w:rPr>
          <w:sz w:val="20"/>
          <w:szCs w:val="20"/>
          <w:lang w:val="es-ES"/>
        </w:rPr>
        <w:t xml:space="preserve"> </w:t>
      </w:r>
      <w:del w:id="42" w:author="Stefan, Ioana (CT RDA BAM CON-RO)" w:date="2019-03-20T13:18:00Z">
        <w:r w:rsidDel="00824821">
          <w:rPr>
            <w:sz w:val="20"/>
            <w:szCs w:val="20"/>
            <w:lang w:val="es-ES"/>
          </w:rPr>
          <w:delText>ne</w:delText>
        </w:r>
      </w:del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rezulta</w:t>
      </w:r>
      <w:proofErr w:type="spellEnd"/>
      <w:r>
        <w:rPr>
          <w:sz w:val="20"/>
          <w:szCs w:val="20"/>
          <w:lang w:val="es-ES"/>
        </w:rPr>
        <w:t xml:space="preserve"> un </w:t>
      </w:r>
      <w:proofErr w:type="spellStart"/>
      <w:r>
        <w:rPr>
          <w:sz w:val="20"/>
          <w:szCs w:val="20"/>
          <w:lang w:val="es-ES"/>
        </w:rPr>
        <w:t>consum</w:t>
      </w:r>
      <w:proofErr w:type="spellEnd"/>
      <w:r>
        <w:rPr>
          <w:sz w:val="20"/>
          <w:szCs w:val="20"/>
          <w:lang w:val="es-ES"/>
        </w:rPr>
        <w:t xml:space="preserve"> de 2.6 kW </w:t>
      </w:r>
      <w:proofErr w:type="spellStart"/>
      <w:r>
        <w:rPr>
          <w:sz w:val="20"/>
          <w:szCs w:val="20"/>
          <w:lang w:val="es-ES"/>
        </w:rPr>
        <w:t>care</w:t>
      </w:r>
      <w:proofErr w:type="spellEnd"/>
      <w:r>
        <w:rPr>
          <w:sz w:val="20"/>
          <w:szCs w:val="20"/>
          <w:lang w:val="es-ES"/>
        </w:rPr>
        <w:t xml:space="preserve"> este </w:t>
      </w:r>
      <w:proofErr w:type="spellStart"/>
      <w:r>
        <w:rPr>
          <w:sz w:val="20"/>
          <w:szCs w:val="20"/>
          <w:lang w:val="es-ES"/>
        </w:rPr>
        <w:t>aproximativ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egal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cu</w:t>
      </w:r>
      <w:proofErr w:type="spellEnd"/>
      <w:r>
        <w:rPr>
          <w:sz w:val="20"/>
          <w:szCs w:val="20"/>
          <w:lang w:val="es-ES"/>
        </w:rPr>
        <w:t xml:space="preserve"> 1,3 </w:t>
      </w:r>
      <w:proofErr w:type="spellStart"/>
      <w:r>
        <w:rPr>
          <w:sz w:val="20"/>
          <w:szCs w:val="20"/>
          <w:lang w:val="es-ES"/>
        </w:rPr>
        <w:t>lei</w:t>
      </w:r>
      <w:proofErr w:type="spellEnd"/>
      <w:r>
        <w:rPr>
          <w:sz w:val="20"/>
          <w:szCs w:val="20"/>
          <w:lang w:val="es-ES"/>
        </w:rPr>
        <w:t xml:space="preserve">. </w:t>
      </w:r>
      <w:proofErr w:type="spellStart"/>
      <w:r>
        <w:rPr>
          <w:sz w:val="20"/>
          <w:szCs w:val="20"/>
          <w:lang w:val="es-ES"/>
        </w:rPr>
        <w:t>Acest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cost</w:t>
      </w:r>
      <w:proofErr w:type="spellEnd"/>
      <w:r>
        <w:rPr>
          <w:sz w:val="20"/>
          <w:szCs w:val="20"/>
          <w:lang w:val="es-ES"/>
        </w:rPr>
        <w:t xml:space="preserve"> pare </w:t>
      </w:r>
      <w:proofErr w:type="spellStart"/>
      <w:r>
        <w:rPr>
          <w:sz w:val="20"/>
          <w:szCs w:val="20"/>
          <w:lang w:val="es-ES"/>
        </w:rPr>
        <w:t>destul</w:t>
      </w:r>
      <w:proofErr w:type="spellEnd"/>
      <w:r>
        <w:rPr>
          <w:sz w:val="20"/>
          <w:szCs w:val="20"/>
          <w:lang w:val="es-ES"/>
        </w:rPr>
        <w:t xml:space="preserve"> de </w:t>
      </w:r>
      <w:proofErr w:type="spellStart"/>
      <w:r>
        <w:rPr>
          <w:sz w:val="20"/>
          <w:szCs w:val="20"/>
          <w:lang w:val="es-ES"/>
        </w:rPr>
        <w:t>mic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pentru</w:t>
      </w:r>
      <w:proofErr w:type="spellEnd"/>
      <w:r>
        <w:rPr>
          <w:sz w:val="20"/>
          <w:szCs w:val="20"/>
          <w:lang w:val="es-ES"/>
        </w:rPr>
        <w:t xml:space="preserve"> un </w:t>
      </w:r>
      <w:proofErr w:type="spellStart"/>
      <w:r>
        <w:rPr>
          <w:sz w:val="20"/>
          <w:szCs w:val="20"/>
          <w:lang w:val="es-ES"/>
        </w:rPr>
        <w:t>intreg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an</w:t>
      </w:r>
      <w:proofErr w:type="spellEnd"/>
      <w:r>
        <w:rPr>
          <w:sz w:val="20"/>
          <w:szCs w:val="20"/>
          <w:lang w:val="es-ES"/>
        </w:rPr>
        <w:t xml:space="preserve">, dar </w:t>
      </w:r>
      <w:proofErr w:type="spellStart"/>
      <w:r>
        <w:rPr>
          <w:sz w:val="20"/>
          <w:szCs w:val="20"/>
          <w:lang w:val="es-ES"/>
        </w:rPr>
        <w:t>tinand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cont</w:t>
      </w:r>
      <w:proofErr w:type="spellEnd"/>
      <w:r>
        <w:rPr>
          <w:sz w:val="20"/>
          <w:szCs w:val="20"/>
          <w:lang w:val="es-ES"/>
        </w:rPr>
        <w:t xml:space="preserve"> de </w:t>
      </w:r>
      <w:proofErr w:type="spellStart"/>
      <w:r>
        <w:rPr>
          <w:sz w:val="20"/>
          <w:szCs w:val="20"/>
          <w:lang w:val="es-ES"/>
        </w:rPr>
        <w:t>faptul</w:t>
      </w:r>
      <w:proofErr w:type="spellEnd"/>
      <w:r>
        <w:rPr>
          <w:sz w:val="20"/>
          <w:szCs w:val="20"/>
          <w:lang w:val="es-ES"/>
        </w:rPr>
        <w:t xml:space="preserve"> ca </w:t>
      </w:r>
      <w:proofErr w:type="spellStart"/>
      <w:r>
        <w:rPr>
          <w:sz w:val="20"/>
          <w:szCs w:val="20"/>
          <w:lang w:val="es-ES"/>
        </w:rPr>
        <w:t>intr</w:t>
      </w:r>
      <w:proofErr w:type="spellEnd"/>
      <w:r>
        <w:rPr>
          <w:sz w:val="20"/>
          <w:szCs w:val="20"/>
          <w:lang w:val="es-ES"/>
        </w:rPr>
        <w:t xml:space="preserve">-o </w:t>
      </w:r>
      <w:proofErr w:type="spellStart"/>
      <w:r>
        <w:rPr>
          <w:sz w:val="20"/>
          <w:szCs w:val="20"/>
          <w:lang w:val="es-ES"/>
        </w:rPr>
        <w:t>familie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fiecare</w:t>
      </w:r>
      <w:proofErr w:type="spellEnd"/>
      <w:r>
        <w:rPr>
          <w:sz w:val="20"/>
          <w:szCs w:val="20"/>
          <w:lang w:val="es-ES"/>
        </w:rPr>
        <w:t xml:space="preserve"> are </w:t>
      </w:r>
      <w:del w:id="43" w:author="Stefan, Ioana (CT RDA BAM CON-RO)" w:date="2019-03-20T13:19:00Z">
        <w:r w:rsidDel="00824821">
          <w:rPr>
            <w:sz w:val="20"/>
            <w:szCs w:val="20"/>
            <w:lang w:val="es-ES"/>
          </w:rPr>
          <w:delText xml:space="preserve">macar </w:delText>
        </w:r>
      </w:del>
      <w:proofErr w:type="spellStart"/>
      <w:ins w:id="44" w:author="Stefan, Ioana (CT RDA BAM CON-RO)" w:date="2019-03-20T13:19:00Z">
        <w:r w:rsidR="00824821">
          <w:rPr>
            <w:sz w:val="20"/>
            <w:szCs w:val="20"/>
            <w:lang w:val="es-ES"/>
          </w:rPr>
          <w:t>cel</w:t>
        </w:r>
        <w:proofErr w:type="spellEnd"/>
        <w:r w:rsidR="00824821">
          <w:rPr>
            <w:sz w:val="20"/>
            <w:szCs w:val="20"/>
            <w:lang w:val="es-ES"/>
          </w:rPr>
          <w:t xml:space="preserve"> </w:t>
        </w:r>
        <w:proofErr w:type="spellStart"/>
        <w:r w:rsidR="00824821">
          <w:rPr>
            <w:sz w:val="20"/>
            <w:szCs w:val="20"/>
            <w:lang w:val="es-ES"/>
          </w:rPr>
          <w:t>putin</w:t>
        </w:r>
      </w:ins>
      <w:proofErr w:type="spellEnd"/>
      <w:r>
        <w:rPr>
          <w:sz w:val="20"/>
          <w:szCs w:val="20"/>
          <w:lang w:val="es-ES"/>
        </w:rPr>
        <w:t xml:space="preserve"> cate un </w:t>
      </w:r>
      <w:proofErr w:type="spellStart"/>
      <w:r>
        <w:rPr>
          <w:sz w:val="20"/>
          <w:szCs w:val="20"/>
          <w:lang w:val="es-ES"/>
        </w:rPr>
        <w:t>dispozitiv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electronic</w:t>
      </w:r>
      <w:proofErr w:type="spellEnd"/>
      <w:r>
        <w:rPr>
          <w:sz w:val="20"/>
          <w:szCs w:val="20"/>
          <w:lang w:val="es-ES"/>
        </w:rPr>
        <w:t xml:space="preserve"> ce are </w:t>
      </w:r>
      <w:proofErr w:type="spellStart"/>
      <w:r>
        <w:rPr>
          <w:sz w:val="20"/>
          <w:szCs w:val="20"/>
          <w:lang w:val="es-ES"/>
        </w:rPr>
        <w:t>nevoie</w:t>
      </w:r>
      <w:proofErr w:type="spellEnd"/>
      <w:r>
        <w:rPr>
          <w:sz w:val="20"/>
          <w:szCs w:val="20"/>
          <w:lang w:val="es-ES"/>
        </w:rPr>
        <w:t xml:space="preserve"> de </w:t>
      </w:r>
      <w:proofErr w:type="spellStart"/>
      <w:r>
        <w:rPr>
          <w:sz w:val="20"/>
          <w:szCs w:val="20"/>
          <w:lang w:val="es-ES"/>
        </w:rPr>
        <w:t>incarcare</w:t>
      </w:r>
      <w:proofErr w:type="spellEnd"/>
      <w:r>
        <w:rPr>
          <w:sz w:val="20"/>
          <w:szCs w:val="20"/>
          <w:lang w:val="es-ES"/>
        </w:rPr>
        <w:t xml:space="preserve"> </w:t>
      </w:r>
      <w:proofErr w:type="gramStart"/>
      <w:r>
        <w:rPr>
          <w:sz w:val="20"/>
          <w:szCs w:val="20"/>
          <w:lang w:val="es-ES"/>
        </w:rPr>
        <w:t xml:space="preserve">( </w:t>
      </w:r>
      <w:proofErr w:type="spellStart"/>
      <w:r>
        <w:rPr>
          <w:sz w:val="20"/>
          <w:szCs w:val="20"/>
          <w:lang w:val="es-ES"/>
        </w:rPr>
        <w:t>telefon</w:t>
      </w:r>
      <w:proofErr w:type="spellEnd"/>
      <w:proofErr w:type="gram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mobil</w:t>
      </w:r>
      <w:proofErr w:type="spellEnd"/>
      <w:r>
        <w:rPr>
          <w:sz w:val="20"/>
          <w:szCs w:val="20"/>
          <w:lang w:val="es-ES"/>
        </w:rPr>
        <w:t xml:space="preserve">, tableta, laptop ) </w:t>
      </w:r>
      <w:proofErr w:type="spellStart"/>
      <w:r>
        <w:rPr>
          <w:sz w:val="20"/>
          <w:szCs w:val="20"/>
          <w:lang w:val="es-ES"/>
        </w:rPr>
        <w:t>acest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cost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poate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creste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considerabil</w:t>
      </w:r>
      <w:proofErr w:type="spellEnd"/>
      <w:r>
        <w:rPr>
          <w:sz w:val="20"/>
          <w:szCs w:val="20"/>
          <w:lang w:val="es-ES"/>
        </w:rPr>
        <w:t xml:space="preserve">. </w:t>
      </w:r>
      <w:proofErr w:type="spellStart"/>
      <w:r>
        <w:rPr>
          <w:sz w:val="20"/>
          <w:szCs w:val="20"/>
          <w:lang w:val="es-ES"/>
        </w:rPr>
        <w:t>Pentru</w:t>
      </w:r>
      <w:proofErr w:type="spellEnd"/>
      <w:r>
        <w:rPr>
          <w:sz w:val="20"/>
          <w:szCs w:val="20"/>
          <w:lang w:val="es-ES"/>
        </w:rPr>
        <w:t xml:space="preserve"> ca </w:t>
      </w:r>
      <w:proofErr w:type="spellStart"/>
      <w:r>
        <w:rPr>
          <w:sz w:val="20"/>
          <w:szCs w:val="20"/>
          <w:lang w:val="es-ES"/>
        </w:rPr>
        <w:t>acest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cost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sa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poata</w:t>
      </w:r>
      <w:proofErr w:type="spellEnd"/>
      <w:r>
        <w:rPr>
          <w:sz w:val="20"/>
          <w:szCs w:val="20"/>
          <w:lang w:val="es-ES"/>
        </w:rPr>
        <w:t xml:space="preserve"> fi </w:t>
      </w:r>
      <w:proofErr w:type="spellStart"/>
      <w:r>
        <w:rPr>
          <w:sz w:val="20"/>
          <w:szCs w:val="20"/>
          <w:lang w:val="es-ES"/>
        </w:rPr>
        <w:t>eliminat</w:t>
      </w:r>
      <w:proofErr w:type="spellEnd"/>
      <w:r>
        <w:rPr>
          <w:sz w:val="20"/>
          <w:szCs w:val="20"/>
          <w:lang w:val="es-ES"/>
        </w:rPr>
        <w:t xml:space="preserve"> a </w:t>
      </w:r>
      <w:proofErr w:type="spellStart"/>
      <w:r>
        <w:rPr>
          <w:sz w:val="20"/>
          <w:szCs w:val="20"/>
          <w:lang w:val="es-ES"/>
        </w:rPr>
        <w:t>f</w:t>
      </w:r>
      <w:ins w:id="45" w:author="Stefan, Ioana (CT RDA BAM CON-RO)" w:date="2019-03-20T13:19:00Z">
        <w:r w:rsidR="00824821">
          <w:rPr>
            <w:sz w:val="20"/>
            <w:szCs w:val="20"/>
            <w:lang w:val="es-ES"/>
          </w:rPr>
          <w:t>ost</w:t>
        </w:r>
        <w:proofErr w:type="spellEnd"/>
        <w:r w:rsidR="00824821">
          <w:rPr>
            <w:sz w:val="20"/>
            <w:szCs w:val="20"/>
            <w:lang w:val="es-ES"/>
          </w:rPr>
          <w:t xml:space="preserve"> </w:t>
        </w:r>
        <w:proofErr w:type="spellStart"/>
        <w:r w:rsidR="00824821">
          <w:rPr>
            <w:sz w:val="20"/>
            <w:szCs w:val="20"/>
            <w:lang w:val="es-ES"/>
          </w:rPr>
          <w:t>considerat</w:t>
        </w:r>
        <w:proofErr w:type="spellEnd"/>
        <w:r w:rsidR="00824821">
          <w:rPr>
            <w:sz w:val="20"/>
            <w:szCs w:val="20"/>
            <w:lang w:val="es-ES"/>
          </w:rPr>
          <w:t xml:space="preserve"> </w:t>
        </w:r>
      </w:ins>
      <w:del w:id="46" w:author="Stefan, Ioana (CT RDA BAM CON-RO)" w:date="2019-03-20T13:19:00Z">
        <w:r w:rsidDel="00824821">
          <w:rPr>
            <w:sz w:val="20"/>
            <w:szCs w:val="20"/>
            <w:lang w:val="es-ES"/>
          </w:rPr>
          <w:delText>ost implementat</w:delText>
        </w:r>
      </w:del>
      <w:r>
        <w:rPr>
          <w:sz w:val="20"/>
          <w:szCs w:val="20"/>
          <w:lang w:val="es-ES"/>
        </w:rPr>
        <w:t xml:space="preserve"> </w:t>
      </w:r>
      <w:del w:id="47" w:author="Stefan, Ioana (CT RDA BAM CON-RO)" w:date="2019-03-20T13:19:00Z">
        <w:r w:rsidDel="00824821">
          <w:rPr>
            <w:sz w:val="20"/>
            <w:szCs w:val="20"/>
            <w:lang w:val="es-ES"/>
          </w:rPr>
          <w:delText xml:space="preserve">in aplicatie </w:delText>
        </w:r>
      </w:del>
      <w:ins w:id="48" w:author="Stefan, Ioana (CT RDA BAM CON-RO)" w:date="2019-03-20T13:19:00Z">
        <w:r w:rsidR="00824821">
          <w:rPr>
            <w:sz w:val="20"/>
            <w:szCs w:val="20"/>
            <w:lang w:val="es-ES"/>
          </w:rPr>
          <w:t xml:space="preserve"> un </w:t>
        </w:r>
      </w:ins>
      <w:proofErr w:type="spellStart"/>
      <w:ins w:id="49" w:author="Stefan, Ioana (CT RDA BAM CON-RO)" w:date="2019-03-20T13:20:00Z">
        <w:r w:rsidR="00824821">
          <w:rPr>
            <w:sz w:val="20"/>
            <w:szCs w:val="20"/>
            <w:lang w:val="es-ES"/>
          </w:rPr>
          <w:t>astfel</w:t>
        </w:r>
        <w:proofErr w:type="spellEnd"/>
        <w:r w:rsidR="00824821">
          <w:rPr>
            <w:sz w:val="20"/>
            <w:szCs w:val="20"/>
            <w:lang w:val="es-ES"/>
          </w:rPr>
          <w:t xml:space="preserve"> de </w:t>
        </w:r>
      </w:ins>
      <w:proofErr w:type="spellStart"/>
      <w:r>
        <w:rPr>
          <w:sz w:val="20"/>
          <w:szCs w:val="20"/>
          <w:lang w:val="es-ES"/>
        </w:rPr>
        <w:t>scenariu</w:t>
      </w:r>
      <w:proofErr w:type="spellEnd"/>
      <w:del w:id="50" w:author="Stefan, Ioana (CT RDA BAM CON-RO)" w:date="2019-03-20T13:20:00Z">
        <w:r w:rsidDel="00824821">
          <w:rPr>
            <w:sz w:val="20"/>
            <w:szCs w:val="20"/>
            <w:lang w:val="es-ES"/>
          </w:rPr>
          <w:delText>l</w:delText>
        </w:r>
      </w:del>
      <w:r>
        <w:rPr>
          <w:sz w:val="20"/>
          <w:szCs w:val="20"/>
          <w:lang w:val="es-ES"/>
        </w:rPr>
        <w:t xml:space="preserve"> </w:t>
      </w:r>
      <w:del w:id="51" w:author="Stefan, Ioana (CT RDA BAM CON-RO)" w:date="2019-03-20T13:20:00Z">
        <w:r w:rsidDel="00824821">
          <w:rPr>
            <w:sz w:val="20"/>
            <w:szCs w:val="20"/>
            <w:lang w:val="es-ES"/>
          </w:rPr>
          <w:delText>anterior mentionat.</w:delText>
        </w:r>
      </w:del>
    </w:p>
    <w:p w:rsidR="00CB59F3" w:rsidRDefault="00824821">
      <w:pPr>
        <w:rPr>
          <w:sz w:val="20"/>
          <w:szCs w:val="20"/>
          <w:lang w:val="es-ES"/>
        </w:rPr>
      </w:pPr>
      <w:ins w:id="52" w:author="Stefan, Ioana (CT RDA BAM CON-RO)" w:date="2019-03-20T13:20:00Z">
        <w:r>
          <w:rPr>
            <w:sz w:val="20"/>
            <w:szCs w:val="20"/>
            <w:lang w:val="es-ES"/>
          </w:rPr>
          <w:t>Mod de implementare</w:t>
        </w:r>
      </w:ins>
      <w:del w:id="53" w:author="Stefan, Ioana (CT RDA BAM CON-RO)" w:date="2019-03-20T13:20:00Z">
        <w:r w:rsidR="00401C16" w:rsidDel="00824821">
          <w:rPr>
            <w:sz w:val="20"/>
            <w:szCs w:val="20"/>
            <w:lang w:val="es-ES"/>
          </w:rPr>
          <w:delText>Functionare</w:delText>
        </w:r>
      </w:del>
      <w:r w:rsidR="00401C16">
        <w:rPr>
          <w:sz w:val="20"/>
          <w:szCs w:val="20"/>
          <w:lang w:val="es-ES"/>
        </w:rPr>
        <w:t xml:space="preserve"> : </w:t>
      </w:r>
      <w:del w:id="54" w:author="Stefan, Ioana (CT RDA BAM CON-RO)" w:date="2019-03-20T13:20:00Z">
        <w:r w:rsidR="00401C16" w:rsidDel="00824821">
          <w:rPr>
            <w:color w:val="9BBB59" w:themeColor="accent3"/>
            <w:sz w:val="20"/>
            <w:szCs w:val="20"/>
            <w:lang w:val="es-ES"/>
          </w:rPr>
          <w:delText>Engine-ul</w:delText>
        </w:r>
      </w:del>
      <w:proofErr w:type="spellStart"/>
      <w:ins w:id="55" w:author="Stefan, Ioana (CT RDA BAM CON-RO)" w:date="2019-03-20T13:20:00Z">
        <w:r>
          <w:rPr>
            <w:color w:val="9BBB59" w:themeColor="accent3"/>
            <w:sz w:val="20"/>
            <w:szCs w:val="20"/>
            <w:lang w:val="es-ES"/>
          </w:rPr>
          <w:t>Motorul</w:t>
        </w:r>
      </w:ins>
      <w:proofErr w:type="spellEnd"/>
      <w:r w:rsidR="00401C16">
        <w:rPr>
          <w:color w:val="9BBB59" w:themeColor="accent3"/>
          <w:sz w:val="20"/>
          <w:szCs w:val="20"/>
          <w:lang w:val="es-ES"/>
        </w:rPr>
        <w:t xml:space="preserve"> de CEP </w:t>
      </w:r>
      <w:proofErr w:type="spellStart"/>
      <w:r w:rsidR="00401C16">
        <w:rPr>
          <w:sz w:val="20"/>
          <w:szCs w:val="20"/>
          <w:lang w:val="es-ES"/>
        </w:rPr>
        <w:t>asculta</w:t>
      </w:r>
      <w:proofErr w:type="spellEnd"/>
      <w:r w:rsidR="00401C16">
        <w:rPr>
          <w:sz w:val="20"/>
          <w:szCs w:val="20"/>
          <w:lang w:val="es-ES"/>
        </w:rPr>
        <w:t xml:space="preserve"> </w:t>
      </w:r>
      <w:proofErr w:type="spellStart"/>
      <w:r w:rsidR="00401C16">
        <w:rPr>
          <w:sz w:val="20"/>
          <w:szCs w:val="20"/>
          <w:lang w:val="es-ES"/>
        </w:rPr>
        <w:t>evenimentele</w:t>
      </w:r>
      <w:proofErr w:type="spellEnd"/>
      <w:r w:rsidR="00401C16">
        <w:rPr>
          <w:sz w:val="20"/>
          <w:szCs w:val="20"/>
          <w:lang w:val="es-ES"/>
        </w:rPr>
        <w:t xml:space="preserve"> </w:t>
      </w:r>
      <w:proofErr w:type="spellStart"/>
      <w:r w:rsidR="00401C16">
        <w:rPr>
          <w:sz w:val="20"/>
          <w:szCs w:val="20"/>
          <w:lang w:val="es-ES"/>
        </w:rPr>
        <w:t>generate</w:t>
      </w:r>
      <w:proofErr w:type="spellEnd"/>
      <w:r w:rsidR="00401C16">
        <w:rPr>
          <w:sz w:val="20"/>
          <w:szCs w:val="20"/>
          <w:lang w:val="es-ES"/>
        </w:rPr>
        <w:t xml:space="preserve"> </w:t>
      </w:r>
      <w:del w:id="56" w:author="Stefan, Ioana (CT RDA BAM CON-RO)" w:date="2019-03-20T13:21:00Z">
        <w:r w:rsidR="00401C16" w:rsidDel="00824821">
          <w:rPr>
            <w:sz w:val="20"/>
            <w:szCs w:val="20"/>
            <w:lang w:val="es-ES"/>
          </w:rPr>
          <w:delText>prin sosirea detelor</w:delText>
        </w:r>
      </w:del>
      <w:r w:rsidR="00401C16">
        <w:rPr>
          <w:sz w:val="20"/>
          <w:szCs w:val="20"/>
          <w:lang w:val="es-ES"/>
        </w:rPr>
        <w:t xml:space="preserve"> </w:t>
      </w:r>
      <w:proofErr w:type="spellStart"/>
      <w:r w:rsidR="00401C16">
        <w:rPr>
          <w:sz w:val="20"/>
          <w:szCs w:val="20"/>
          <w:lang w:val="es-ES"/>
        </w:rPr>
        <w:t>privind</w:t>
      </w:r>
      <w:proofErr w:type="spellEnd"/>
      <w:r w:rsidR="00401C16">
        <w:rPr>
          <w:sz w:val="20"/>
          <w:szCs w:val="20"/>
          <w:lang w:val="es-ES"/>
        </w:rPr>
        <w:t xml:space="preserve"> </w:t>
      </w:r>
      <w:proofErr w:type="spellStart"/>
      <w:r w:rsidR="00401C16">
        <w:rPr>
          <w:sz w:val="20"/>
          <w:szCs w:val="20"/>
          <w:lang w:val="es-ES"/>
        </w:rPr>
        <w:t>consumul</w:t>
      </w:r>
      <w:proofErr w:type="spellEnd"/>
      <w:r w:rsidR="00401C16">
        <w:rPr>
          <w:sz w:val="20"/>
          <w:szCs w:val="20"/>
          <w:lang w:val="es-ES"/>
        </w:rPr>
        <w:t xml:space="preserve"> de </w:t>
      </w:r>
      <w:proofErr w:type="spellStart"/>
      <w:r w:rsidR="00401C16">
        <w:rPr>
          <w:sz w:val="20"/>
          <w:szCs w:val="20"/>
          <w:lang w:val="es-ES"/>
        </w:rPr>
        <w:t>putere</w:t>
      </w:r>
      <w:proofErr w:type="spellEnd"/>
      <w:r w:rsidR="00401C16">
        <w:rPr>
          <w:sz w:val="20"/>
          <w:szCs w:val="20"/>
          <w:lang w:val="es-ES"/>
        </w:rPr>
        <w:t xml:space="preserve"> al </w:t>
      </w:r>
      <w:proofErr w:type="spellStart"/>
      <w:r w:rsidR="00401C16">
        <w:rPr>
          <w:sz w:val="20"/>
          <w:szCs w:val="20"/>
          <w:lang w:val="es-ES"/>
        </w:rPr>
        <w:t>prizei</w:t>
      </w:r>
      <w:proofErr w:type="spellEnd"/>
      <w:r w:rsidR="00401C16">
        <w:rPr>
          <w:sz w:val="20"/>
          <w:szCs w:val="20"/>
          <w:lang w:val="es-ES"/>
        </w:rPr>
        <w:t xml:space="preserve">, </w:t>
      </w:r>
      <w:proofErr w:type="spellStart"/>
      <w:r w:rsidR="00401C16">
        <w:rPr>
          <w:sz w:val="20"/>
          <w:szCs w:val="20"/>
          <w:lang w:val="es-ES"/>
        </w:rPr>
        <w:t>iar</w:t>
      </w:r>
      <w:proofErr w:type="spellEnd"/>
      <w:r w:rsidR="00401C16">
        <w:rPr>
          <w:sz w:val="20"/>
          <w:szCs w:val="20"/>
          <w:lang w:val="es-ES"/>
        </w:rPr>
        <w:t xml:space="preserve"> </w:t>
      </w:r>
      <w:proofErr w:type="spellStart"/>
      <w:r w:rsidR="00401C16">
        <w:rPr>
          <w:sz w:val="20"/>
          <w:szCs w:val="20"/>
          <w:lang w:val="es-ES"/>
        </w:rPr>
        <w:t>dupa</w:t>
      </w:r>
      <w:proofErr w:type="spellEnd"/>
      <w:r w:rsidR="00401C16">
        <w:rPr>
          <w:sz w:val="20"/>
          <w:szCs w:val="20"/>
          <w:lang w:val="es-ES"/>
        </w:rPr>
        <w:t xml:space="preserve"> </w:t>
      </w:r>
      <w:proofErr w:type="spellStart"/>
      <w:r w:rsidR="00401C16">
        <w:rPr>
          <w:sz w:val="20"/>
          <w:szCs w:val="20"/>
          <w:lang w:val="es-ES"/>
        </w:rPr>
        <w:t>trecerea</w:t>
      </w:r>
      <w:proofErr w:type="spellEnd"/>
      <w:r w:rsidR="00401C16">
        <w:rPr>
          <w:sz w:val="20"/>
          <w:szCs w:val="20"/>
          <w:lang w:val="es-ES"/>
        </w:rPr>
        <w:t xml:space="preserve"> </w:t>
      </w:r>
      <w:proofErr w:type="spellStart"/>
      <w:r w:rsidR="00401C16">
        <w:rPr>
          <w:sz w:val="20"/>
          <w:szCs w:val="20"/>
          <w:lang w:val="es-ES"/>
        </w:rPr>
        <w:t>unei</w:t>
      </w:r>
      <w:proofErr w:type="spellEnd"/>
      <w:r w:rsidR="00401C16">
        <w:rPr>
          <w:sz w:val="20"/>
          <w:szCs w:val="20"/>
          <w:lang w:val="es-ES"/>
        </w:rPr>
        <w:t xml:space="preserve"> </w:t>
      </w:r>
      <w:proofErr w:type="spellStart"/>
      <w:r w:rsidR="00401C16">
        <w:rPr>
          <w:sz w:val="20"/>
          <w:szCs w:val="20"/>
          <w:lang w:val="es-ES"/>
        </w:rPr>
        <w:t>anumite</w:t>
      </w:r>
      <w:proofErr w:type="spellEnd"/>
      <w:r w:rsidR="00401C16">
        <w:rPr>
          <w:sz w:val="20"/>
          <w:szCs w:val="20"/>
          <w:lang w:val="es-ES"/>
        </w:rPr>
        <w:t xml:space="preserve"> </w:t>
      </w:r>
      <w:proofErr w:type="spellStart"/>
      <w:r w:rsidR="00401C16">
        <w:rPr>
          <w:sz w:val="20"/>
          <w:szCs w:val="20"/>
          <w:lang w:val="es-ES"/>
        </w:rPr>
        <w:t>perioade</w:t>
      </w:r>
      <w:proofErr w:type="spellEnd"/>
      <w:r w:rsidR="00401C16">
        <w:rPr>
          <w:sz w:val="20"/>
          <w:szCs w:val="20"/>
          <w:lang w:val="es-ES"/>
        </w:rPr>
        <w:t xml:space="preserve"> </w:t>
      </w:r>
      <w:ins w:id="57" w:author="Stefan, Ioana (CT RDA BAM CON-RO)" w:date="2019-03-20T13:21:00Z">
        <w:r>
          <w:rPr>
            <w:sz w:val="20"/>
            <w:szCs w:val="20"/>
            <w:lang w:val="es-ES"/>
          </w:rPr>
          <w:t>d</w:t>
        </w:r>
      </w:ins>
      <w:del w:id="58" w:author="Stefan, Ioana (CT RDA BAM CON-RO)" w:date="2019-03-20T13:21:00Z">
        <w:r w:rsidR="00401C16" w:rsidDel="00824821">
          <w:rPr>
            <w:sz w:val="20"/>
            <w:szCs w:val="20"/>
            <w:lang w:val="es-ES"/>
          </w:rPr>
          <w:delText>t</w:delText>
        </w:r>
      </w:del>
      <w:r w:rsidR="00401C16">
        <w:rPr>
          <w:sz w:val="20"/>
          <w:szCs w:val="20"/>
          <w:lang w:val="es-ES"/>
        </w:rPr>
        <w:t xml:space="preserve">e </w:t>
      </w:r>
      <w:proofErr w:type="spellStart"/>
      <w:r w:rsidR="00401C16">
        <w:rPr>
          <w:sz w:val="20"/>
          <w:szCs w:val="20"/>
          <w:lang w:val="es-ES"/>
        </w:rPr>
        <w:t>timp</w:t>
      </w:r>
      <w:proofErr w:type="spellEnd"/>
      <w:ins w:id="59" w:author="Stefan, Ioana (CT RDA BAM CON-RO)" w:date="2019-03-20T13:21:00Z">
        <w:r>
          <w:rPr>
            <w:sz w:val="20"/>
            <w:szCs w:val="20"/>
            <w:lang w:val="es-ES"/>
          </w:rPr>
          <w:t xml:space="preserve"> </w:t>
        </w:r>
        <w:proofErr w:type="spellStart"/>
        <w:r>
          <w:rPr>
            <w:sz w:val="20"/>
            <w:szCs w:val="20"/>
            <w:lang w:val="es-ES"/>
          </w:rPr>
          <w:t>prestabilita</w:t>
        </w:r>
      </w:ins>
      <w:proofErr w:type="spellEnd"/>
      <w:r w:rsidR="00401C16">
        <w:rPr>
          <w:sz w:val="20"/>
          <w:szCs w:val="20"/>
          <w:lang w:val="es-ES"/>
        </w:rPr>
        <w:t xml:space="preserve"> (</w:t>
      </w:r>
      <w:proofErr w:type="spellStart"/>
      <w:r w:rsidR="00401C16">
        <w:rPr>
          <w:sz w:val="20"/>
          <w:szCs w:val="20"/>
          <w:lang w:val="es-ES"/>
        </w:rPr>
        <w:t>time_batch</w:t>
      </w:r>
      <w:proofErr w:type="spellEnd"/>
      <w:r w:rsidR="00401C16">
        <w:rPr>
          <w:sz w:val="20"/>
          <w:szCs w:val="20"/>
          <w:lang w:val="es-ES"/>
        </w:rPr>
        <w:t xml:space="preserve">) se </w:t>
      </w:r>
      <w:proofErr w:type="spellStart"/>
      <w:r w:rsidR="00401C16">
        <w:rPr>
          <w:sz w:val="20"/>
          <w:szCs w:val="20"/>
          <w:lang w:val="es-ES"/>
        </w:rPr>
        <w:t>calculeaza</w:t>
      </w:r>
      <w:proofErr w:type="spellEnd"/>
      <w:r w:rsidR="00401C16">
        <w:rPr>
          <w:sz w:val="20"/>
          <w:szCs w:val="20"/>
          <w:lang w:val="es-ES"/>
        </w:rPr>
        <w:t xml:space="preserve"> media aritmética a </w:t>
      </w:r>
      <w:proofErr w:type="spellStart"/>
      <w:r w:rsidR="00401C16">
        <w:rPr>
          <w:sz w:val="20"/>
          <w:szCs w:val="20"/>
          <w:lang w:val="es-ES"/>
        </w:rPr>
        <w:t>puterii</w:t>
      </w:r>
      <w:proofErr w:type="spellEnd"/>
      <w:r w:rsidR="00401C16">
        <w:rPr>
          <w:sz w:val="20"/>
          <w:szCs w:val="20"/>
          <w:lang w:val="es-ES"/>
        </w:rPr>
        <w:t xml:space="preserve"> </w:t>
      </w:r>
      <w:proofErr w:type="spellStart"/>
      <w:r w:rsidR="00401C16">
        <w:rPr>
          <w:sz w:val="20"/>
          <w:szCs w:val="20"/>
          <w:lang w:val="es-ES"/>
        </w:rPr>
        <w:t>consumate</w:t>
      </w:r>
      <w:proofErr w:type="spellEnd"/>
      <w:r w:rsidR="00401C16">
        <w:rPr>
          <w:sz w:val="20"/>
          <w:szCs w:val="20"/>
          <w:lang w:val="es-ES"/>
        </w:rPr>
        <w:t xml:space="preserve"> pe </w:t>
      </w:r>
      <w:proofErr w:type="spellStart"/>
      <w:r w:rsidR="00401C16">
        <w:rPr>
          <w:sz w:val="20"/>
          <w:szCs w:val="20"/>
          <w:lang w:val="es-ES"/>
        </w:rPr>
        <w:t>priza</w:t>
      </w:r>
      <w:proofErr w:type="spellEnd"/>
      <w:r w:rsidR="00401C16">
        <w:rPr>
          <w:sz w:val="20"/>
          <w:szCs w:val="20"/>
          <w:lang w:val="es-ES"/>
        </w:rPr>
        <w:t xml:space="preserve"> </w:t>
      </w:r>
      <w:proofErr w:type="spellStart"/>
      <w:r w:rsidR="00401C16">
        <w:rPr>
          <w:sz w:val="20"/>
          <w:szCs w:val="20"/>
          <w:lang w:val="es-ES"/>
        </w:rPr>
        <w:t>curenta</w:t>
      </w:r>
      <w:proofErr w:type="spellEnd"/>
      <w:r w:rsidR="00401C16">
        <w:rPr>
          <w:sz w:val="20"/>
          <w:szCs w:val="20"/>
          <w:lang w:val="es-ES"/>
        </w:rPr>
        <w:t xml:space="preserve">. Daca </w:t>
      </w:r>
      <w:proofErr w:type="spellStart"/>
      <w:r w:rsidR="00401C16">
        <w:rPr>
          <w:sz w:val="20"/>
          <w:szCs w:val="20"/>
          <w:lang w:val="es-ES"/>
        </w:rPr>
        <w:t>rezultatul</w:t>
      </w:r>
      <w:proofErr w:type="spellEnd"/>
      <w:r w:rsidR="00401C16">
        <w:rPr>
          <w:sz w:val="20"/>
          <w:szCs w:val="20"/>
          <w:lang w:val="es-ES"/>
        </w:rPr>
        <w:t xml:space="preserve"> </w:t>
      </w:r>
      <w:proofErr w:type="spellStart"/>
      <w:r w:rsidR="00401C16">
        <w:rPr>
          <w:sz w:val="20"/>
          <w:szCs w:val="20"/>
          <w:lang w:val="es-ES"/>
        </w:rPr>
        <w:t>obtinut</w:t>
      </w:r>
      <w:proofErr w:type="spellEnd"/>
      <w:r w:rsidR="00401C16">
        <w:rPr>
          <w:sz w:val="20"/>
          <w:szCs w:val="20"/>
          <w:lang w:val="es-ES"/>
        </w:rPr>
        <w:t xml:space="preserve"> (</w:t>
      </w:r>
      <w:proofErr w:type="spellStart"/>
      <w:r w:rsidR="00401C16">
        <w:rPr>
          <w:sz w:val="20"/>
          <w:szCs w:val="20"/>
          <w:lang w:val="es-ES"/>
        </w:rPr>
        <w:t>puterea</w:t>
      </w:r>
      <w:proofErr w:type="spellEnd"/>
      <w:r w:rsidR="00401C16">
        <w:rPr>
          <w:sz w:val="20"/>
          <w:szCs w:val="20"/>
          <w:lang w:val="es-ES"/>
        </w:rPr>
        <w:t xml:space="preserve"> </w:t>
      </w:r>
      <w:proofErr w:type="spellStart"/>
      <w:r w:rsidR="00401C16">
        <w:rPr>
          <w:sz w:val="20"/>
          <w:szCs w:val="20"/>
          <w:lang w:val="es-ES"/>
        </w:rPr>
        <w:t>consumata</w:t>
      </w:r>
      <w:proofErr w:type="spellEnd"/>
      <w:r w:rsidR="00401C16">
        <w:rPr>
          <w:sz w:val="20"/>
          <w:szCs w:val="20"/>
          <w:lang w:val="es-ES"/>
        </w:rPr>
        <w:t xml:space="preserve">) este </w:t>
      </w:r>
      <w:proofErr w:type="spellStart"/>
      <w:r w:rsidR="00401C16">
        <w:rPr>
          <w:sz w:val="20"/>
          <w:szCs w:val="20"/>
          <w:lang w:val="es-ES"/>
        </w:rPr>
        <w:t>mai</w:t>
      </w:r>
      <w:proofErr w:type="spellEnd"/>
      <w:r w:rsidR="00401C16">
        <w:rPr>
          <w:sz w:val="20"/>
          <w:szCs w:val="20"/>
          <w:lang w:val="es-ES"/>
        </w:rPr>
        <w:t xml:space="preserve"> mare </w:t>
      </w:r>
      <w:proofErr w:type="spellStart"/>
      <w:r w:rsidR="00401C16">
        <w:rPr>
          <w:sz w:val="20"/>
          <w:szCs w:val="20"/>
          <w:lang w:val="es-ES"/>
        </w:rPr>
        <w:t>decat</w:t>
      </w:r>
      <w:proofErr w:type="spellEnd"/>
      <w:r w:rsidR="00401C16">
        <w:rPr>
          <w:sz w:val="20"/>
          <w:szCs w:val="20"/>
          <w:lang w:val="es-ES"/>
        </w:rPr>
        <w:t xml:space="preserve"> 0, dar </w:t>
      </w:r>
      <w:proofErr w:type="spellStart"/>
      <w:r w:rsidR="00401C16">
        <w:rPr>
          <w:sz w:val="20"/>
          <w:szCs w:val="20"/>
          <w:lang w:val="es-ES"/>
        </w:rPr>
        <w:t>mai</w:t>
      </w:r>
      <w:proofErr w:type="spellEnd"/>
      <w:r w:rsidR="00401C16">
        <w:rPr>
          <w:sz w:val="20"/>
          <w:szCs w:val="20"/>
          <w:lang w:val="es-ES"/>
        </w:rPr>
        <w:t xml:space="preserve"> </w:t>
      </w:r>
      <w:proofErr w:type="spellStart"/>
      <w:r w:rsidR="00401C16">
        <w:rPr>
          <w:sz w:val="20"/>
          <w:szCs w:val="20"/>
          <w:lang w:val="es-ES"/>
        </w:rPr>
        <w:t>mic</w:t>
      </w:r>
      <w:proofErr w:type="spellEnd"/>
      <w:r w:rsidR="00401C16">
        <w:rPr>
          <w:sz w:val="20"/>
          <w:szCs w:val="20"/>
          <w:lang w:val="es-ES"/>
        </w:rPr>
        <w:t xml:space="preserve"> </w:t>
      </w:r>
      <w:proofErr w:type="spellStart"/>
      <w:r w:rsidR="00401C16">
        <w:rPr>
          <w:sz w:val="20"/>
          <w:szCs w:val="20"/>
          <w:lang w:val="es-ES"/>
        </w:rPr>
        <w:t>decat</w:t>
      </w:r>
      <w:proofErr w:type="spellEnd"/>
      <w:r w:rsidR="00401C16">
        <w:rPr>
          <w:sz w:val="20"/>
          <w:szCs w:val="20"/>
          <w:lang w:val="es-ES"/>
        </w:rPr>
        <w:t xml:space="preserve"> o </w:t>
      </w:r>
      <w:proofErr w:type="spellStart"/>
      <w:r w:rsidR="00401C16">
        <w:rPr>
          <w:sz w:val="20"/>
          <w:szCs w:val="20"/>
          <w:lang w:val="es-ES"/>
        </w:rPr>
        <w:t>valoare</w:t>
      </w:r>
      <w:proofErr w:type="spellEnd"/>
      <w:r w:rsidR="00401C16">
        <w:rPr>
          <w:sz w:val="20"/>
          <w:szCs w:val="20"/>
          <w:lang w:val="es-ES"/>
        </w:rPr>
        <w:t xml:space="preserve"> </w:t>
      </w:r>
      <w:proofErr w:type="spellStart"/>
      <w:r w:rsidR="00401C16">
        <w:rPr>
          <w:sz w:val="20"/>
          <w:szCs w:val="20"/>
          <w:lang w:val="es-ES"/>
        </w:rPr>
        <w:t>prestabilita</w:t>
      </w:r>
      <w:proofErr w:type="spellEnd"/>
      <w:r w:rsidR="00401C16">
        <w:rPr>
          <w:sz w:val="20"/>
          <w:szCs w:val="20"/>
          <w:lang w:val="es-ES"/>
        </w:rPr>
        <w:t xml:space="preserve"> </w:t>
      </w:r>
      <w:ins w:id="60" w:author="Stefan, Ioana (CT RDA BAM CON-RO)" w:date="2019-03-20T13:21:00Z">
        <w:r>
          <w:rPr>
            <w:sz w:val="20"/>
            <w:szCs w:val="20"/>
            <w:lang w:val="es-ES"/>
          </w:rPr>
          <w:t>(</w:t>
        </w:r>
      </w:ins>
      <w:r w:rsidR="00401C16">
        <w:rPr>
          <w:sz w:val="20"/>
          <w:szCs w:val="20"/>
          <w:lang w:val="es-ES"/>
        </w:rPr>
        <w:t xml:space="preserve">ce </w:t>
      </w:r>
      <w:proofErr w:type="spellStart"/>
      <w:r w:rsidR="00401C16">
        <w:rPr>
          <w:sz w:val="20"/>
          <w:szCs w:val="20"/>
          <w:lang w:val="es-ES"/>
        </w:rPr>
        <w:t>semnifica</w:t>
      </w:r>
      <w:proofErr w:type="spellEnd"/>
      <w:r w:rsidR="00401C16">
        <w:rPr>
          <w:sz w:val="20"/>
          <w:szCs w:val="20"/>
          <w:lang w:val="es-ES"/>
        </w:rPr>
        <w:t xml:space="preserve"> </w:t>
      </w:r>
      <w:proofErr w:type="spellStart"/>
      <w:r w:rsidR="00401C16">
        <w:rPr>
          <w:sz w:val="20"/>
          <w:szCs w:val="20"/>
          <w:lang w:val="es-ES"/>
        </w:rPr>
        <w:t>consumul</w:t>
      </w:r>
      <w:proofErr w:type="spellEnd"/>
      <w:r w:rsidR="00401C16">
        <w:rPr>
          <w:sz w:val="20"/>
          <w:szCs w:val="20"/>
          <w:lang w:val="es-ES"/>
        </w:rPr>
        <w:t xml:space="preserve"> </w:t>
      </w:r>
      <w:proofErr w:type="spellStart"/>
      <w:r w:rsidR="00401C16">
        <w:rPr>
          <w:sz w:val="20"/>
          <w:szCs w:val="20"/>
          <w:lang w:val="es-ES"/>
        </w:rPr>
        <w:t>maxim</w:t>
      </w:r>
      <w:proofErr w:type="spellEnd"/>
      <w:r w:rsidR="00401C16">
        <w:rPr>
          <w:sz w:val="20"/>
          <w:szCs w:val="20"/>
          <w:lang w:val="es-ES"/>
        </w:rPr>
        <w:t xml:space="preserve"> al </w:t>
      </w:r>
      <w:proofErr w:type="spellStart"/>
      <w:r w:rsidR="00401C16">
        <w:rPr>
          <w:sz w:val="20"/>
          <w:szCs w:val="20"/>
          <w:lang w:val="es-ES"/>
        </w:rPr>
        <w:t>unui</w:t>
      </w:r>
      <w:proofErr w:type="spellEnd"/>
      <w:r w:rsidR="00401C16">
        <w:rPr>
          <w:sz w:val="20"/>
          <w:szCs w:val="20"/>
          <w:lang w:val="es-ES"/>
        </w:rPr>
        <w:t xml:space="preserve"> </w:t>
      </w:r>
      <w:proofErr w:type="spellStart"/>
      <w:r w:rsidR="00401C16">
        <w:rPr>
          <w:sz w:val="20"/>
          <w:szCs w:val="20"/>
          <w:lang w:val="es-ES"/>
        </w:rPr>
        <w:t>incarcator</w:t>
      </w:r>
      <w:proofErr w:type="spellEnd"/>
      <w:r w:rsidR="00401C16">
        <w:rPr>
          <w:sz w:val="20"/>
          <w:szCs w:val="20"/>
          <w:lang w:val="es-ES"/>
        </w:rPr>
        <w:t xml:space="preserve"> ce </w:t>
      </w:r>
      <w:proofErr w:type="spellStart"/>
      <w:r w:rsidR="00401C16">
        <w:rPr>
          <w:sz w:val="20"/>
          <w:szCs w:val="20"/>
          <w:lang w:val="es-ES"/>
        </w:rPr>
        <w:t>nu</w:t>
      </w:r>
      <w:proofErr w:type="spellEnd"/>
      <w:r w:rsidR="00401C16">
        <w:rPr>
          <w:sz w:val="20"/>
          <w:szCs w:val="20"/>
          <w:lang w:val="es-ES"/>
        </w:rPr>
        <w:t xml:space="preserve"> este </w:t>
      </w:r>
      <w:proofErr w:type="spellStart"/>
      <w:r w:rsidR="00401C16">
        <w:rPr>
          <w:sz w:val="20"/>
          <w:szCs w:val="20"/>
          <w:lang w:val="es-ES"/>
        </w:rPr>
        <w:t>conectat</w:t>
      </w:r>
      <w:proofErr w:type="spellEnd"/>
      <w:r w:rsidR="00401C16">
        <w:rPr>
          <w:sz w:val="20"/>
          <w:szCs w:val="20"/>
          <w:lang w:val="es-ES"/>
        </w:rPr>
        <w:t xml:space="preserve"> la </w:t>
      </w:r>
      <w:proofErr w:type="spellStart"/>
      <w:r w:rsidR="00401C16">
        <w:rPr>
          <w:sz w:val="20"/>
          <w:szCs w:val="20"/>
          <w:lang w:val="es-ES"/>
        </w:rPr>
        <w:t>niciun</w:t>
      </w:r>
      <w:proofErr w:type="spellEnd"/>
      <w:r w:rsidR="00401C16">
        <w:rPr>
          <w:sz w:val="20"/>
          <w:szCs w:val="20"/>
          <w:lang w:val="es-ES"/>
        </w:rPr>
        <w:t xml:space="preserve"> </w:t>
      </w:r>
      <w:proofErr w:type="spellStart"/>
      <w:r w:rsidR="00401C16">
        <w:rPr>
          <w:sz w:val="20"/>
          <w:szCs w:val="20"/>
          <w:lang w:val="es-ES"/>
        </w:rPr>
        <w:t>dispozitiv</w:t>
      </w:r>
      <w:proofErr w:type="spellEnd"/>
      <w:ins w:id="61" w:author="Stefan, Ioana (CT RDA BAM CON-RO)" w:date="2019-03-20T13:22:00Z">
        <w:r>
          <w:rPr>
            <w:sz w:val="20"/>
            <w:szCs w:val="20"/>
            <w:lang w:val="es-ES"/>
          </w:rPr>
          <w:t>)</w:t>
        </w:r>
      </w:ins>
      <w:del w:id="62" w:author="Stefan, Ioana (CT RDA BAM CON-RO)" w:date="2019-03-20T13:22:00Z">
        <w:r w:rsidR="00401C16" w:rsidDel="00824821">
          <w:rPr>
            <w:sz w:val="20"/>
            <w:szCs w:val="20"/>
            <w:lang w:val="es-ES"/>
          </w:rPr>
          <w:delText>,</w:delText>
        </w:r>
      </w:del>
      <w:r w:rsidR="00401C16">
        <w:rPr>
          <w:sz w:val="20"/>
          <w:szCs w:val="20"/>
          <w:lang w:val="es-ES"/>
        </w:rPr>
        <w:t xml:space="preserve"> </w:t>
      </w:r>
      <w:proofErr w:type="spellStart"/>
      <w:r w:rsidR="00401C16">
        <w:rPr>
          <w:sz w:val="20"/>
          <w:szCs w:val="20"/>
          <w:lang w:val="es-ES"/>
        </w:rPr>
        <w:t>rezulta</w:t>
      </w:r>
      <w:proofErr w:type="spellEnd"/>
      <w:r w:rsidR="00401C16">
        <w:rPr>
          <w:sz w:val="20"/>
          <w:szCs w:val="20"/>
          <w:lang w:val="es-ES"/>
        </w:rPr>
        <w:t xml:space="preserve"> </w:t>
      </w:r>
      <w:proofErr w:type="spellStart"/>
      <w:r w:rsidR="00401C16">
        <w:rPr>
          <w:sz w:val="20"/>
          <w:szCs w:val="20"/>
          <w:lang w:val="es-ES"/>
        </w:rPr>
        <w:t>faptul</w:t>
      </w:r>
      <w:proofErr w:type="spellEnd"/>
      <w:r w:rsidR="00401C16">
        <w:rPr>
          <w:sz w:val="20"/>
          <w:szCs w:val="20"/>
          <w:lang w:val="es-ES"/>
        </w:rPr>
        <w:t xml:space="preserve"> ca in </w:t>
      </w:r>
      <w:proofErr w:type="spellStart"/>
      <w:r w:rsidR="00401C16">
        <w:rPr>
          <w:sz w:val="20"/>
          <w:szCs w:val="20"/>
          <w:lang w:val="es-ES"/>
        </w:rPr>
        <w:t>acea</w:t>
      </w:r>
      <w:proofErr w:type="spellEnd"/>
      <w:r w:rsidR="00401C16">
        <w:rPr>
          <w:sz w:val="20"/>
          <w:szCs w:val="20"/>
          <w:lang w:val="es-ES"/>
        </w:rPr>
        <w:t xml:space="preserve"> </w:t>
      </w:r>
      <w:proofErr w:type="spellStart"/>
      <w:r w:rsidR="00401C16">
        <w:rPr>
          <w:sz w:val="20"/>
          <w:szCs w:val="20"/>
          <w:lang w:val="es-ES"/>
        </w:rPr>
        <w:t>priza</w:t>
      </w:r>
      <w:proofErr w:type="spellEnd"/>
      <w:r w:rsidR="00401C16">
        <w:rPr>
          <w:sz w:val="20"/>
          <w:szCs w:val="20"/>
          <w:lang w:val="es-ES"/>
        </w:rPr>
        <w:t xml:space="preserve"> este </w:t>
      </w:r>
      <w:proofErr w:type="spellStart"/>
      <w:r w:rsidR="00401C16">
        <w:rPr>
          <w:sz w:val="20"/>
          <w:szCs w:val="20"/>
          <w:lang w:val="es-ES"/>
        </w:rPr>
        <w:t>conectat</w:t>
      </w:r>
      <w:proofErr w:type="spellEnd"/>
      <w:r w:rsidR="00401C16">
        <w:rPr>
          <w:sz w:val="20"/>
          <w:szCs w:val="20"/>
          <w:lang w:val="es-ES"/>
        </w:rPr>
        <w:t xml:space="preserve"> un </w:t>
      </w:r>
      <w:proofErr w:type="spellStart"/>
      <w:r w:rsidR="00401C16">
        <w:rPr>
          <w:sz w:val="20"/>
          <w:szCs w:val="20"/>
          <w:lang w:val="es-ES"/>
        </w:rPr>
        <w:t>incarcator</w:t>
      </w:r>
      <w:proofErr w:type="spellEnd"/>
      <w:r w:rsidR="00401C16">
        <w:rPr>
          <w:sz w:val="20"/>
          <w:szCs w:val="20"/>
          <w:lang w:val="es-ES"/>
        </w:rPr>
        <w:t xml:space="preserve"> ce consuma </w:t>
      </w:r>
      <w:proofErr w:type="spellStart"/>
      <w:r w:rsidR="00401C16">
        <w:rPr>
          <w:sz w:val="20"/>
          <w:szCs w:val="20"/>
          <w:lang w:val="es-ES"/>
        </w:rPr>
        <w:t>ineficient</w:t>
      </w:r>
      <w:proofErr w:type="spellEnd"/>
      <w:r w:rsidR="00401C16">
        <w:rPr>
          <w:sz w:val="20"/>
          <w:szCs w:val="20"/>
          <w:lang w:val="es-ES"/>
        </w:rPr>
        <w:t xml:space="preserve"> </w:t>
      </w:r>
      <w:proofErr w:type="spellStart"/>
      <w:r w:rsidR="00401C16">
        <w:rPr>
          <w:sz w:val="20"/>
          <w:szCs w:val="20"/>
          <w:lang w:val="es-ES"/>
        </w:rPr>
        <w:t>energie</w:t>
      </w:r>
      <w:proofErr w:type="spellEnd"/>
      <w:r w:rsidR="00401C16">
        <w:rPr>
          <w:sz w:val="20"/>
          <w:szCs w:val="20"/>
          <w:lang w:val="es-ES"/>
        </w:rPr>
        <w:t xml:space="preserve">. </w:t>
      </w:r>
      <w:proofErr w:type="spellStart"/>
      <w:r w:rsidR="00401C16">
        <w:rPr>
          <w:sz w:val="20"/>
          <w:szCs w:val="20"/>
          <w:lang w:val="es-ES"/>
        </w:rPr>
        <w:t>Cand</w:t>
      </w:r>
      <w:proofErr w:type="spellEnd"/>
      <w:r w:rsidR="00401C16">
        <w:rPr>
          <w:sz w:val="20"/>
          <w:szCs w:val="20"/>
          <w:lang w:val="es-ES"/>
        </w:rPr>
        <w:t xml:space="preserve"> </w:t>
      </w:r>
      <w:del w:id="63" w:author="Stefan, Ioana (CT RDA BAM CON-RO)" w:date="2019-03-20T13:22:00Z">
        <w:r w:rsidR="00401C16" w:rsidDel="00824821">
          <w:rPr>
            <w:color w:val="9BBB59" w:themeColor="accent3"/>
            <w:sz w:val="20"/>
            <w:szCs w:val="20"/>
            <w:lang w:val="es-ES"/>
          </w:rPr>
          <w:delText>Engine-ul</w:delText>
        </w:r>
      </w:del>
      <w:proofErr w:type="spellStart"/>
      <w:ins w:id="64" w:author="Stefan, Ioana (CT RDA BAM CON-RO)" w:date="2019-03-20T13:22:00Z">
        <w:r>
          <w:rPr>
            <w:color w:val="9BBB59" w:themeColor="accent3"/>
            <w:sz w:val="20"/>
            <w:szCs w:val="20"/>
            <w:lang w:val="es-ES"/>
          </w:rPr>
          <w:t>motorul</w:t>
        </w:r>
      </w:ins>
      <w:proofErr w:type="spellEnd"/>
      <w:r w:rsidR="00401C16">
        <w:rPr>
          <w:color w:val="9BBB59" w:themeColor="accent3"/>
          <w:sz w:val="20"/>
          <w:szCs w:val="20"/>
          <w:lang w:val="es-ES"/>
        </w:rPr>
        <w:t xml:space="preserve"> de CEP </w:t>
      </w:r>
      <w:del w:id="65" w:author="Stefan, Ioana (CT RDA BAM CON-RO)" w:date="2019-03-20T13:22:00Z">
        <w:r w:rsidR="00401C16" w:rsidDel="00824821">
          <w:rPr>
            <w:sz w:val="20"/>
            <w:szCs w:val="20"/>
            <w:lang w:val="es-ES"/>
          </w:rPr>
          <w:delText xml:space="preserve">apreciaza </w:delText>
        </w:r>
      </w:del>
      <w:proofErr w:type="spellStart"/>
      <w:ins w:id="66" w:author="Stefan, Ioana (CT RDA BAM CON-RO)" w:date="2019-03-20T13:22:00Z">
        <w:r>
          <w:rPr>
            <w:sz w:val="20"/>
            <w:szCs w:val="20"/>
            <w:lang w:val="es-ES"/>
          </w:rPr>
          <w:t>detecteaza</w:t>
        </w:r>
        <w:proofErr w:type="spellEnd"/>
        <w:r>
          <w:rPr>
            <w:sz w:val="20"/>
            <w:szCs w:val="20"/>
            <w:lang w:val="es-ES"/>
          </w:rPr>
          <w:t xml:space="preserve"> </w:t>
        </w:r>
      </w:ins>
      <w:proofErr w:type="spellStart"/>
      <w:r w:rsidR="00401C16">
        <w:rPr>
          <w:sz w:val="20"/>
          <w:szCs w:val="20"/>
          <w:lang w:val="es-ES"/>
        </w:rPr>
        <w:t>conditia</w:t>
      </w:r>
      <w:proofErr w:type="spellEnd"/>
      <w:r w:rsidR="00401C16">
        <w:rPr>
          <w:sz w:val="20"/>
          <w:szCs w:val="20"/>
          <w:lang w:val="es-ES"/>
        </w:rPr>
        <w:t xml:space="preserve"> de </w:t>
      </w:r>
      <w:proofErr w:type="spellStart"/>
      <w:r w:rsidR="00401C16">
        <w:rPr>
          <w:sz w:val="20"/>
          <w:szCs w:val="20"/>
          <w:lang w:val="es-ES"/>
        </w:rPr>
        <w:t>mai</w:t>
      </w:r>
      <w:proofErr w:type="spellEnd"/>
      <w:r w:rsidR="00401C16">
        <w:rPr>
          <w:sz w:val="20"/>
          <w:szCs w:val="20"/>
          <w:lang w:val="es-ES"/>
        </w:rPr>
        <w:t xml:space="preserve"> sus </w:t>
      </w:r>
      <w:del w:id="67" w:author="Stefan, Ioana (CT RDA BAM CON-RO)" w:date="2019-03-20T13:22:00Z">
        <w:r w:rsidR="00401C16" w:rsidDel="00824821">
          <w:rPr>
            <w:sz w:val="20"/>
            <w:szCs w:val="20"/>
            <w:lang w:val="es-ES"/>
          </w:rPr>
          <w:delText>ca fiind adevarata</w:delText>
        </w:r>
      </w:del>
      <w:r w:rsidR="00401C16">
        <w:rPr>
          <w:sz w:val="20"/>
          <w:szCs w:val="20"/>
          <w:lang w:val="es-ES"/>
        </w:rPr>
        <w:t xml:space="preserve"> </w:t>
      </w:r>
      <w:proofErr w:type="spellStart"/>
      <w:r w:rsidR="00401C16">
        <w:rPr>
          <w:sz w:val="20"/>
          <w:szCs w:val="20"/>
          <w:lang w:val="es-ES"/>
        </w:rPr>
        <w:t>genereaza</w:t>
      </w:r>
      <w:proofErr w:type="spellEnd"/>
      <w:r w:rsidR="00401C16">
        <w:rPr>
          <w:sz w:val="20"/>
          <w:szCs w:val="20"/>
          <w:lang w:val="es-ES"/>
        </w:rPr>
        <w:t xml:space="preserve"> un </w:t>
      </w:r>
      <w:proofErr w:type="spellStart"/>
      <w:r w:rsidR="00401C16">
        <w:rPr>
          <w:sz w:val="20"/>
          <w:szCs w:val="20"/>
          <w:lang w:val="es-ES"/>
        </w:rPr>
        <w:t>eveniment</w:t>
      </w:r>
      <w:proofErr w:type="spellEnd"/>
      <w:r w:rsidR="00401C16">
        <w:rPr>
          <w:sz w:val="20"/>
          <w:szCs w:val="20"/>
          <w:lang w:val="es-ES"/>
        </w:rPr>
        <w:t xml:space="preserve"> </w:t>
      </w:r>
      <w:proofErr w:type="spellStart"/>
      <w:r w:rsidR="00401C16">
        <w:rPr>
          <w:sz w:val="20"/>
          <w:szCs w:val="20"/>
          <w:lang w:val="es-ES"/>
        </w:rPr>
        <w:t>care</w:t>
      </w:r>
      <w:proofErr w:type="spellEnd"/>
      <w:r w:rsidR="00401C16">
        <w:rPr>
          <w:sz w:val="20"/>
          <w:szCs w:val="20"/>
          <w:lang w:val="es-ES"/>
        </w:rPr>
        <w:t xml:space="preserve"> </w:t>
      </w:r>
      <w:proofErr w:type="spellStart"/>
      <w:r w:rsidR="00401C16">
        <w:rPr>
          <w:sz w:val="20"/>
          <w:szCs w:val="20"/>
          <w:lang w:val="es-ES"/>
        </w:rPr>
        <w:t>trimite</w:t>
      </w:r>
      <w:proofErr w:type="spellEnd"/>
      <w:r w:rsidR="00401C16">
        <w:rPr>
          <w:sz w:val="20"/>
          <w:szCs w:val="20"/>
          <w:lang w:val="es-ES"/>
        </w:rPr>
        <w:t xml:space="preserve"> catre </w:t>
      </w:r>
      <w:del w:id="68" w:author="Stefan, Ioana (CT RDA BAM CON-RO)" w:date="2019-03-20T13:22:00Z">
        <w:r w:rsidR="00401C16" w:rsidDel="00824821">
          <w:rPr>
            <w:sz w:val="20"/>
            <w:szCs w:val="20"/>
            <w:lang w:val="es-ES"/>
          </w:rPr>
          <w:delText>raspberry PI</w:delText>
        </w:r>
      </w:del>
      <w:r w:rsidR="00401C16">
        <w:rPr>
          <w:sz w:val="20"/>
          <w:szCs w:val="20"/>
          <w:lang w:val="es-ES"/>
        </w:rPr>
        <w:t xml:space="preserve"> </w:t>
      </w:r>
      <w:del w:id="69" w:author="Stefan, Ioana (CT RDA BAM CON-RO)" w:date="2019-03-20T13:23:00Z">
        <w:r w:rsidR="00401C16" w:rsidDel="00824821">
          <w:rPr>
            <w:sz w:val="20"/>
            <w:szCs w:val="20"/>
            <w:lang w:val="es-ES"/>
          </w:rPr>
          <w:delText>si m</w:delText>
        </w:r>
      </w:del>
      <w:del w:id="70" w:author="Stefan, Ioana (CT RDA BAM CON-RO)" w:date="2019-03-20T13:22:00Z">
        <w:r w:rsidR="00401C16" w:rsidDel="00824821">
          <w:rPr>
            <w:sz w:val="20"/>
            <w:szCs w:val="20"/>
            <w:lang w:val="es-ES"/>
          </w:rPr>
          <w:delText>ai apoi catre</w:delText>
        </w:r>
      </w:del>
      <w:r w:rsidR="00401C16">
        <w:rPr>
          <w:sz w:val="20"/>
          <w:szCs w:val="20"/>
          <w:lang w:val="es-ES"/>
        </w:rPr>
        <w:t xml:space="preserve"> </w:t>
      </w:r>
      <w:proofErr w:type="spellStart"/>
      <w:r w:rsidR="00401C16">
        <w:rPr>
          <w:sz w:val="20"/>
          <w:szCs w:val="20"/>
          <w:lang w:val="es-ES"/>
        </w:rPr>
        <w:t>priza</w:t>
      </w:r>
      <w:proofErr w:type="spellEnd"/>
      <w:r w:rsidR="00401C16">
        <w:rPr>
          <w:sz w:val="20"/>
          <w:szCs w:val="20"/>
          <w:lang w:val="es-ES"/>
        </w:rPr>
        <w:t xml:space="preserve"> </w:t>
      </w:r>
      <w:ins w:id="71" w:author="Stefan, Ioana (CT RDA BAM CON-RO)" w:date="2019-03-20T13:23:00Z">
        <w:r>
          <w:rPr>
            <w:sz w:val="20"/>
            <w:szCs w:val="20"/>
            <w:lang w:val="es-ES"/>
          </w:rPr>
          <w:t xml:space="preserve">comanda de </w:t>
        </w:r>
        <w:proofErr w:type="spellStart"/>
        <w:r>
          <w:rPr>
            <w:sz w:val="20"/>
            <w:szCs w:val="20"/>
            <w:lang w:val="es-ES"/>
          </w:rPr>
          <w:t>oprire</w:t>
        </w:r>
        <w:proofErr w:type="spellEnd"/>
        <w:r>
          <w:rPr>
            <w:sz w:val="20"/>
            <w:szCs w:val="20"/>
            <w:lang w:val="es-ES"/>
          </w:rPr>
          <w:t xml:space="preserve"> a </w:t>
        </w:r>
        <w:proofErr w:type="spellStart"/>
        <w:r>
          <w:rPr>
            <w:sz w:val="20"/>
            <w:szCs w:val="20"/>
            <w:lang w:val="es-ES"/>
          </w:rPr>
          <w:t>alimentarii</w:t>
        </w:r>
        <w:proofErr w:type="spellEnd"/>
        <w:r>
          <w:rPr>
            <w:sz w:val="20"/>
            <w:szCs w:val="20"/>
            <w:lang w:val="es-ES"/>
          </w:rPr>
          <w:t xml:space="preserve"> a </w:t>
        </w:r>
        <w:proofErr w:type="spellStart"/>
        <w:r>
          <w:rPr>
            <w:sz w:val="20"/>
            <w:szCs w:val="20"/>
            <w:lang w:val="es-ES"/>
          </w:rPr>
          <w:t>acesteia</w:t>
        </w:r>
        <w:proofErr w:type="spellEnd"/>
        <w:r>
          <w:rPr>
            <w:sz w:val="20"/>
            <w:szCs w:val="20"/>
            <w:lang w:val="es-ES"/>
          </w:rPr>
          <w:t xml:space="preserve">. </w:t>
        </w:r>
      </w:ins>
      <w:del w:id="72" w:author="Stefan, Ioana (CT RDA BAM CON-RO)" w:date="2019-03-20T13:23:00Z">
        <w:r w:rsidR="00401C16" w:rsidDel="00824821">
          <w:rPr>
            <w:sz w:val="20"/>
            <w:szCs w:val="20"/>
            <w:lang w:val="es-ES"/>
          </w:rPr>
          <w:delText>semnalul “0”. Aceasta, primind acest semnal isi opreste automat alimentarea.</w:delText>
        </w:r>
      </w:del>
    </w:p>
    <w:p w:rsidR="00CB59F3" w:rsidRDefault="00401C16">
      <w:pPr>
        <w:pStyle w:val="ListParagraph"/>
        <w:numPr>
          <w:ilvl w:val="0"/>
          <w:numId w:val="1"/>
        </w:num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Al </w:t>
      </w:r>
      <w:proofErr w:type="spellStart"/>
      <w:r>
        <w:rPr>
          <w:sz w:val="20"/>
          <w:szCs w:val="20"/>
          <w:lang w:val="es-ES"/>
        </w:rPr>
        <w:t>doilea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scenariu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face</w:t>
      </w:r>
      <w:proofErr w:type="spellEnd"/>
      <w:r>
        <w:rPr>
          <w:sz w:val="20"/>
          <w:szCs w:val="20"/>
          <w:lang w:val="es-ES"/>
        </w:rPr>
        <w:t xml:space="preserve"> referiré la </w:t>
      </w:r>
      <w:proofErr w:type="spellStart"/>
      <w:r>
        <w:rPr>
          <w:sz w:val="20"/>
          <w:szCs w:val="20"/>
          <w:lang w:val="es-ES"/>
        </w:rPr>
        <w:t>corelarea</w:t>
      </w:r>
      <w:proofErr w:type="spellEnd"/>
      <w:r>
        <w:rPr>
          <w:sz w:val="20"/>
          <w:szCs w:val="20"/>
          <w:lang w:val="es-ES"/>
        </w:rPr>
        <w:t xml:space="preserve"> a </w:t>
      </w:r>
      <w:proofErr w:type="spellStart"/>
      <w:r>
        <w:rPr>
          <w:sz w:val="20"/>
          <w:szCs w:val="20"/>
          <w:lang w:val="es-ES"/>
        </w:rPr>
        <w:t>doi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senzori</w:t>
      </w:r>
      <w:proofErr w:type="spellEnd"/>
      <w:ins w:id="73" w:author="Stefan, Ioana (CT RDA BAM CON-RO)" w:date="2019-03-20T13:26:00Z">
        <w:r w:rsidR="001C61F8">
          <w:rPr>
            <w:sz w:val="20"/>
            <w:szCs w:val="20"/>
            <w:lang w:val="es-ES"/>
          </w:rPr>
          <w:t xml:space="preserve"> (</w:t>
        </w:r>
        <w:proofErr w:type="spellStart"/>
        <w:r w:rsidR="001C61F8">
          <w:rPr>
            <w:sz w:val="20"/>
            <w:szCs w:val="20"/>
            <w:lang w:val="es-ES"/>
          </w:rPr>
          <w:t>utilizati</w:t>
        </w:r>
        <w:proofErr w:type="spellEnd"/>
        <w:r w:rsidR="001C61F8">
          <w:rPr>
            <w:sz w:val="20"/>
            <w:szCs w:val="20"/>
            <w:lang w:val="es-ES"/>
          </w:rPr>
          <w:t xml:space="preserve"> </w:t>
        </w:r>
        <w:proofErr w:type="spellStart"/>
        <w:r w:rsidR="001C61F8">
          <w:rPr>
            <w:sz w:val="20"/>
            <w:szCs w:val="20"/>
            <w:lang w:val="es-ES"/>
          </w:rPr>
          <w:t>pentru</w:t>
        </w:r>
        <w:proofErr w:type="spellEnd"/>
        <w:r w:rsidR="001C61F8">
          <w:rPr>
            <w:sz w:val="20"/>
            <w:szCs w:val="20"/>
            <w:lang w:val="es-ES"/>
          </w:rPr>
          <w:t xml:space="preserve"> </w:t>
        </w:r>
        <w:proofErr w:type="spellStart"/>
        <w:r w:rsidR="001C61F8">
          <w:rPr>
            <w:sz w:val="20"/>
            <w:szCs w:val="20"/>
            <w:lang w:val="es-ES"/>
          </w:rPr>
          <w:t>detectia</w:t>
        </w:r>
        <w:proofErr w:type="spellEnd"/>
        <w:r w:rsidR="001C61F8">
          <w:rPr>
            <w:sz w:val="20"/>
            <w:szCs w:val="20"/>
            <w:lang w:val="es-ES"/>
          </w:rPr>
          <w:t xml:space="preserve"> </w:t>
        </w:r>
        <w:proofErr w:type="spellStart"/>
        <w:r w:rsidR="001C61F8">
          <w:rPr>
            <w:sz w:val="20"/>
            <w:szCs w:val="20"/>
            <w:lang w:val="es-ES"/>
          </w:rPr>
          <w:t>miscarii</w:t>
        </w:r>
        <w:proofErr w:type="spellEnd"/>
        <w:r w:rsidR="001C61F8">
          <w:rPr>
            <w:sz w:val="20"/>
            <w:szCs w:val="20"/>
            <w:lang w:val="es-ES"/>
          </w:rPr>
          <w:t xml:space="preserve"> si a </w:t>
        </w:r>
      </w:ins>
      <w:proofErr w:type="spellStart"/>
      <w:ins w:id="74" w:author="Stefan, Ioana (CT RDA BAM CON-RO)" w:date="2019-03-20T13:27:00Z">
        <w:r w:rsidR="00765997">
          <w:rPr>
            <w:sz w:val="20"/>
            <w:szCs w:val="20"/>
            <w:lang w:val="es-ES"/>
          </w:rPr>
          <w:t>starii</w:t>
        </w:r>
        <w:proofErr w:type="spellEnd"/>
        <w:r w:rsidR="00765997">
          <w:rPr>
            <w:sz w:val="20"/>
            <w:szCs w:val="20"/>
            <w:lang w:val="es-ES"/>
          </w:rPr>
          <w:t xml:space="preserve"> </w:t>
        </w:r>
        <w:proofErr w:type="spellStart"/>
        <w:r w:rsidR="00765997">
          <w:rPr>
            <w:sz w:val="20"/>
            <w:szCs w:val="20"/>
            <w:lang w:val="es-ES"/>
          </w:rPr>
          <w:t>intrerupatorului</w:t>
        </w:r>
      </w:ins>
      <w:proofErr w:type="spellEnd"/>
      <w:ins w:id="75" w:author="Stefan, Ioana (CT RDA BAM CON-RO)" w:date="2019-03-20T13:26:00Z">
        <w:r w:rsidR="001C61F8">
          <w:rPr>
            <w:sz w:val="20"/>
            <w:szCs w:val="20"/>
            <w:lang w:val="es-ES"/>
          </w:rPr>
          <w:t>)</w:t>
        </w:r>
      </w:ins>
      <w:r>
        <w:rPr>
          <w:sz w:val="20"/>
          <w:szCs w:val="20"/>
          <w:lang w:val="es-ES"/>
        </w:rPr>
        <w:t xml:space="preserve"> in </w:t>
      </w:r>
      <w:proofErr w:type="spellStart"/>
      <w:r>
        <w:rPr>
          <w:sz w:val="20"/>
          <w:szCs w:val="20"/>
          <w:lang w:val="es-ES"/>
        </w:rPr>
        <w:t>vederea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economisirii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puterii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consumate</w:t>
      </w:r>
      <w:proofErr w:type="spellEnd"/>
      <w:r>
        <w:rPr>
          <w:sz w:val="20"/>
          <w:szCs w:val="20"/>
          <w:lang w:val="es-ES"/>
        </w:rPr>
        <w:t xml:space="preserve"> de </w:t>
      </w:r>
      <w:proofErr w:type="spellStart"/>
      <w:r>
        <w:rPr>
          <w:sz w:val="20"/>
          <w:szCs w:val="20"/>
          <w:lang w:val="es-ES"/>
        </w:rPr>
        <w:t>sistemul</w:t>
      </w:r>
      <w:proofErr w:type="spellEnd"/>
      <w:r>
        <w:rPr>
          <w:sz w:val="20"/>
          <w:szCs w:val="20"/>
          <w:lang w:val="es-ES"/>
        </w:rPr>
        <w:t xml:space="preserve"> de iluminare </w:t>
      </w:r>
      <w:proofErr w:type="spellStart"/>
      <w:ins w:id="76" w:author="Stefan, Ioana (CT RDA BAM CON-RO)" w:date="2019-03-20T13:27:00Z">
        <w:r w:rsidR="00765997">
          <w:rPr>
            <w:sz w:val="20"/>
            <w:szCs w:val="20"/>
            <w:lang w:val="es-ES"/>
          </w:rPr>
          <w:t>prin</w:t>
        </w:r>
        <w:proofErr w:type="spellEnd"/>
        <w:r w:rsidR="00765997">
          <w:rPr>
            <w:sz w:val="20"/>
            <w:szCs w:val="20"/>
            <w:lang w:val="es-ES"/>
          </w:rPr>
          <w:t xml:space="preserve"> </w:t>
        </w:r>
        <w:proofErr w:type="spellStart"/>
        <w:r w:rsidR="00765997">
          <w:rPr>
            <w:sz w:val="20"/>
            <w:szCs w:val="20"/>
            <w:lang w:val="es-ES"/>
          </w:rPr>
          <w:t>detectia</w:t>
        </w:r>
        <w:proofErr w:type="spellEnd"/>
        <w:r w:rsidR="00765997">
          <w:rPr>
            <w:sz w:val="20"/>
            <w:szCs w:val="20"/>
            <w:lang w:val="es-ES"/>
          </w:rPr>
          <w:t xml:space="preserve"> </w:t>
        </w:r>
        <w:proofErr w:type="spellStart"/>
        <w:r w:rsidR="00765997">
          <w:rPr>
            <w:sz w:val="20"/>
            <w:szCs w:val="20"/>
            <w:lang w:val="es-ES"/>
          </w:rPr>
          <w:t>situatiei</w:t>
        </w:r>
        <w:proofErr w:type="spellEnd"/>
        <w:r w:rsidR="00765997">
          <w:rPr>
            <w:sz w:val="20"/>
            <w:szCs w:val="20"/>
            <w:lang w:val="es-ES"/>
          </w:rPr>
          <w:t xml:space="preserve"> in </w:t>
        </w:r>
        <w:proofErr w:type="spellStart"/>
        <w:r w:rsidR="00765997">
          <w:rPr>
            <w:sz w:val="20"/>
            <w:szCs w:val="20"/>
            <w:lang w:val="es-ES"/>
          </w:rPr>
          <w:t>care</w:t>
        </w:r>
        <w:proofErr w:type="spellEnd"/>
        <w:r w:rsidR="00765997">
          <w:rPr>
            <w:sz w:val="20"/>
            <w:szCs w:val="20"/>
            <w:lang w:val="es-ES"/>
          </w:rPr>
          <w:t xml:space="preserve"> </w:t>
        </w:r>
      </w:ins>
      <w:del w:id="77" w:author="Stefan, Ioana (CT RDA BAM CON-RO)" w:date="2019-03-20T13:27:00Z">
        <w:r w:rsidDel="00765997">
          <w:rPr>
            <w:sz w:val="20"/>
            <w:szCs w:val="20"/>
            <w:lang w:val="es-ES"/>
          </w:rPr>
          <w:delText>atunci cand</w:delText>
        </w:r>
      </w:del>
      <w:r>
        <w:rPr>
          <w:sz w:val="20"/>
          <w:szCs w:val="20"/>
          <w:lang w:val="es-ES"/>
        </w:rPr>
        <w:t xml:space="preserve"> in camera </w:t>
      </w:r>
      <w:proofErr w:type="spellStart"/>
      <w:r>
        <w:rPr>
          <w:sz w:val="20"/>
          <w:szCs w:val="20"/>
          <w:lang w:val="es-ES"/>
        </w:rPr>
        <w:t>nu</w:t>
      </w:r>
      <w:proofErr w:type="spellEnd"/>
      <w:r>
        <w:rPr>
          <w:sz w:val="20"/>
          <w:szCs w:val="20"/>
          <w:lang w:val="es-ES"/>
        </w:rPr>
        <w:t xml:space="preserve"> exista </w:t>
      </w:r>
      <w:proofErr w:type="spellStart"/>
      <w:r>
        <w:rPr>
          <w:sz w:val="20"/>
          <w:szCs w:val="20"/>
          <w:lang w:val="es-ES"/>
        </w:rPr>
        <w:t>miscare</w:t>
      </w:r>
      <w:proofErr w:type="spellEnd"/>
      <w:r>
        <w:rPr>
          <w:sz w:val="20"/>
          <w:szCs w:val="20"/>
          <w:lang w:val="es-ES"/>
        </w:rPr>
        <w:t>.</w:t>
      </w:r>
    </w:p>
    <w:p w:rsidR="00CB59F3" w:rsidRDefault="00401C16">
      <w:pPr>
        <w:rPr>
          <w:sz w:val="20"/>
          <w:szCs w:val="20"/>
          <w:lang w:val="es-ES"/>
        </w:rPr>
      </w:pPr>
      <w:proofErr w:type="spellStart"/>
      <w:r>
        <w:rPr>
          <w:sz w:val="20"/>
          <w:szCs w:val="20"/>
          <w:lang w:val="es-ES"/>
        </w:rPr>
        <w:t>Existenta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luminii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aprinse</w:t>
      </w:r>
      <w:proofErr w:type="spellEnd"/>
      <w:r>
        <w:rPr>
          <w:sz w:val="20"/>
          <w:szCs w:val="20"/>
          <w:lang w:val="es-ES"/>
        </w:rPr>
        <w:t xml:space="preserve"> in </w:t>
      </w:r>
      <w:proofErr w:type="spellStart"/>
      <w:proofErr w:type="gramStart"/>
      <w:r>
        <w:rPr>
          <w:sz w:val="20"/>
          <w:szCs w:val="20"/>
          <w:lang w:val="es-ES"/>
        </w:rPr>
        <w:t>locuinte,chiar</w:t>
      </w:r>
      <w:proofErr w:type="spellEnd"/>
      <w:proofErr w:type="gramEnd"/>
      <w:r>
        <w:rPr>
          <w:sz w:val="20"/>
          <w:szCs w:val="20"/>
          <w:lang w:val="es-ES"/>
        </w:rPr>
        <w:t xml:space="preserve"> si </w:t>
      </w:r>
      <w:proofErr w:type="spellStart"/>
      <w:r>
        <w:rPr>
          <w:sz w:val="20"/>
          <w:szCs w:val="20"/>
          <w:lang w:val="es-ES"/>
        </w:rPr>
        <w:t>atunci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cand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aceasta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nu</w:t>
      </w:r>
      <w:proofErr w:type="spellEnd"/>
      <w:r>
        <w:rPr>
          <w:sz w:val="20"/>
          <w:szCs w:val="20"/>
          <w:lang w:val="es-ES"/>
        </w:rPr>
        <w:t xml:space="preserve"> este </w:t>
      </w:r>
      <w:proofErr w:type="spellStart"/>
      <w:r>
        <w:rPr>
          <w:sz w:val="20"/>
          <w:szCs w:val="20"/>
          <w:lang w:val="es-ES"/>
        </w:rPr>
        <w:t>necesara</w:t>
      </w:r>
      <w:proofErr w:type="spellEnd"/>
      <w:r>
        <w:rPr>
          <w:sz w:val="20"/>
          <w:szCs w:val="20"/>
          <w:lang w:val="es-ES"/>
        </w:rPr>
        <w:t xml:space="preserve">, este o problema </w:t>
      </w:r>
      <w:proofErr w:type="spellStart"/>
      <w:r>
        <w:rPr>
          <w:sz w:val="20"/>
          <w:szCs w:val="20"/>
          <w:lang w:val="es-ES"/>
        </w:rPr>
        <w:t>destul</w:t>
      </w:r>
      <w:proofErr w:type="spellEnd"/>
      <w:r>
        <w:rPr>
          <w:sz w:val="20"/>
          <w:szCs w:val="20"/>
          <w:lang w:val="es-ES"/>
        </w:rPr>
        <w:t xml:space="preserve"> de des </w:t>
      </w:r>
      <w:proofErr w:type="spellStart"/>
      <w:r>
        <w:rPr>
          <w:sz w:val="20"/>
          <w:szCs w:val="20"/>
          <w:lang w:val="es-ES"/>
        </w:rPr>
        <w:t>intalnita</w:t>
      </w:r>
      <w:proofErr w:type="spellEnd"/>
      <w:r>
        <w:rPr>
          <w:sz w:val="20"/>
          <w:szCs w:val="20"/>
          <w:lang w:val="es-ES"/>
        </w:rPr>
        <w:t xml:space="preserve"> ce conduce </w:t>
      </w:r>
      <w:proofErr w:type="spellStart"/>
      <w:r>
        <w:rPr>
          <w:sz w:val="20"/>
          <w:szCs w:val="20"/>
          <w:lang w:val="es-ES"/>
        </w:rPr>
        <w:t>la</w:t>
      </w:r>
      <w:proofErr w:type="spellEnd"/>
      <w:r>
        <w:rPr>
          <w:sz w:val="20"/>
          <w:szCs w:val="20"/>
          <w:lang w:val="es-ES"/>
        </w:rPr>
        <w:t xml:space="preserve"> un </w:t>
      </w:r>
      <w:proofErr w:type="spellStart"/>
      <w:r>
        <w:rPr>
          <w:sz w:val="20"/>
          <w:szCs w:val="20"/>
          <w:lang w:val="es-ES"/>
        </w:rPr>
        <w:t>consum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ridicat</w:t>
      </w:r>
      <w:proofErr w:type="spellEnd"/>
      <w:r>
        <w:rPr>
          <w:sz w:val="20"/>
          <w:szCs w:val="20"/>
          <w:lang w:val="es-ES"/>
        </w:rPr>
        <w:t xml:space="preserve"> de </w:t>
      </w:r>
      <w:proofErr w:type="spellStart"/>
      <w:r>
        <w:rPr>
          <w:sz w:val="20"/>
          <w:szCs w:val="20"/>
          <w:lang w:val="es-ES"/>
        </w:rPr>
        <w:t>energie</w:t>
      </w:r>
      <w:proofErr w:type="spellEnd"/>
      <w:r>
        <w:rPr>
          <w:sz w:val="20"/>
          <w:szCs w:val="20"/>
          <w:lang w:val="es-ES"/>
        </w:rPr>
        <w:t xml:space="preserve"> ce </w:t>
      </w:r>
      <w:proofErr w:type="spellStart"/>
      <w:r>
        <w:rPr>
          <w:sz w:val="20"/>
          <w:szCs w:val="20"/>
          <w:lang w:val="es-ES"/>
        </w:rPr>
        <w:t>poate</w:t>
      </w:r>
      <w:proofErr w:type="spellEnd"/>
      <w:r>
        <w:rPr>
          <w:sz w:val="20"/>
          <w:szCs w:val="20"/>
          <w:lang w:val="es-ES"/>
        </w:rPr>
        <w:t xml:space="preserve"> fi </w:t>
      </w:r>
      <w:proofErr w:type="spellStart"/>
      <w:r>
        <w:rPr>
          <w:sz w:val="20"/>
          <w:szCs w:val="20"/>
          <w:lang w:val="es-ES"/>
        </w:rPr>
        <w:t>evitat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prin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comutarea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fizica</w:t>
      </w:r>
      <w:proofErr w:type="spellEnd"/>
      <w:r>
        <w:rPr>
          <w:sz w:val="20"/>
          <w:szCs w:val="20"/>
          <w:lang w:val="es-ES"/>
        </w:rPr>
        <w:t xml:space="preserve"> de catre un </w:t>
      </w:r>
      <w:proofErr w:type="spellStart"/>
      <w:r>
        <w:rPr>
          <w:sz w:val="20"/>
          <w:szCs w:val="20"/>
          <w:lang w:val="es-ES"/>
        </w:rPr>
        <w:t>om</w:t>
      </w:r>
      <w:proofErr w:type="spellEnd"/>
      <w:r>
        <w:rPr>
          <w:sz w:val="20"/>
          <w:szCs w:val="20"/>
          <w:lang w:val="es-ES"/>
        </w:rPr>
        <w:t xml:space="preserve"> a </w:t>
      </w:r>
      <w:proofErr w:type="spellStart"/>
      <w:r>
        <w:rPr>
          <w:sz w:val="20"/>
          <w:szCs w:val="20"/>
          <w:lang w:val="es-ES"/>
        </w:rPr>
        <w:t>unui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intrerupator</w:t>
      </w:r>
      <w:proofErr w:type="spellEnd"/>
      <w:r>
        <w:rPr>
          <w:sz w:val="20"/>
          <w:szCs w:val="20"/>
          <w:lang w:val="es-ES"/>
        </w:rPr>
        <w:t xml:space="preserve">. </w:t>
      </w:r>
      <w:proofErr w:type="spellStart"/>
      <w:r>
        <w:rPr>
          <w:sz w:val="20"/>
          <w:szCs w:val="20"/>
          <w:lang w:val="es-ES"/>
        </w:rPr>
        <w:t>Acest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consum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inutil</w:t>
      </w:r>
      <w:proofErr w:type="spellEnd"/>
      <w:r>
        <w:rPr>
          <w:sz w:val="20"/>
          <w:szCs w:val="20"/>
          <w:lang w:val="es-ES"/>
        </w:rPr>
        <w:t xml:space="preserve"> de </w:t>
      </w:r>
      <w:proofErr w:type="spellStart"/>
      <w:r>
        <w:rPr>
          <w:sz w:val="20"/>
          <w:szCs w:val="20"/>
          <w:lang w:val="es-ES"/>
        </w:rPr>
        <w:t>energie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poate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avea</w:t>
      </w:r>
      <w:proofErr w:type="spellEnd"/>
      <w:r>
        <w:rPr>
          <w:sz w:val="20"/>
          <w:szCs w:val="20"/>
          <w:lang w:val="es-ES"/>
        </w:rPr>
        <w:t xml:space="preserve"> multe </w:t>
      </w:r>
      <w:proofErr w:type="spellStart"/>
      <w:proofErr w:type="gramStart"/>
      <w:r>
        <w:rPr>
          <w:sz w:val="20"/>
          <w:szCs w:val="20"/>
          <w:lang w:val="es-ES"/>
        </w:rPr>
        <w:t>cauze,o</w:t>
      </w:r>
      <w:proofErr w:type="spellEnd"/>
      <w:proofErr w:type="gramEnd"/>
      <w:r>
        <w:rPr>
          <w:sz w:val="20"/>
          <w:szCs w:val="20"/>
          <w:lang w:val="es-ES"/>
        </w:rPr>
        <w:t xml:space="preserve"> buna parte din </w:t>
      </w:r>
      <w:proofErr w:type="spellStart"/>
      <w:r>
        <w:rPr>
          <w:sz w:val="20"/>
          <w:szCs w:val="20"/>
          <w:lang w:val="es-ES"/>
        </w:rPr>
        <w:t>acestea</w:t>
      </w:r>
      <w:proofErr w:type="spellEnd"/>
      <w:r>
        <w:rPr>
          <w:sz w:val="20"/>
          <w:szCs w:val="20"/>
          <w:lang w:val="es-ES"/>
        </w:rPr>
        <w:t xml:space="preserve"> o </w:t>
      </w:r>
      <w:proofErr w:type="spellStart"/>
      <w:r>
        <w:rPr>
          <w:sz w:val="20"/>
          <w:szCs w:val="20"/>
          <w:lang w:val="es-ES"/>
        </w:rPr>
        <w:t>reprezinta</w:t>
      </w:r>
      <w:proofErr w:type="spellEnd"/>
      <w:r>
        <w:rPr>
          <w:sz w:val="20"/>
          <w:szCs w:val="20"/>
          <w:lang w:val="es-ES"/>
        </w:rPr>
        <w:t xml:space="preserve"> era in </w:t>
      </w:r>
      <w:proofErr w:type="spellStart"/>
      <w:r>
        <w:rPr>
          <w:sz w:val="20"/>
          <w:szCs w:val="20"/>
          <w:lang w:val="es-ES"/>
        </w:rPr>
        <w:t>care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traim</w:t>
      </w:r>
      <w:proofErr w:type="spellEnd"/>
      <w:r>
        <w:rPr>
          <w:sz w:val="20"/>
          <w:szCs w:val="20"/>
          <w:lang w:val="es-ES"/>
        </w:rPr>
        <w:t xml:space="preserve">, </w:t>
      </w:r>
      <w:proofErr w:type="spellStart"/>
      <w:r>
        <w:rPr>
          <w:sz w:val="20"/>
          <w:szCs w:val="20"/>
          <w:lang w:val="es-ES"/>
        </w:rPr>
        <w:t>mai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exact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faptul</w:t>
      </w:r>
      <w:proofErr w:type="spellEnd"/>
      <w:r>
        <w:rPr>
          <w:sz w:val="20"/>
          <w:szCs w:val="20"/>
          <w:lang w:val="es-ES"/>
        </w:rPr>
        <w:t xml:space="preserve"> ca </w:t>
      </w:r>
      <w:proofErr w:type="spellStart"/>
      <w:r>
        <w:rPr>
          <w:sz w:val="20"/>
          <w:szCs w:val="20"/>
          <w:lang w:val="es-ES"/>
        </w:rPr>
        <w:t>toata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lumea</w:t>
      </w:r>
      <w:proofErr w:type="spellEnd"/>
      <w:r>
        <w:rPr>
          <w:sz w:val="20"/>
          <w:szCs w:val="20"/>
          <w:lang w:val="es-ES"/>
        </w:rPr>
        <w:t xml:space="preserve"> este in graba, </w:t>
      </w:r>
      <w:proofErr w:type="spellStart"/>
      <w:r>
        <w:rPr>
          <w:sz w:val="20"/>
          <w:szCs w:val="20"/>
          <w:lang w:val="es-ES"/>
        </w:rPr>
        <w:t>nimeni</w:t>
      </w:r>
      <w:proofErr w:type="spellEnd"/>
      <w:r>
        <w:rPr>
          <w:sz w:val="20"/>
          <w:szCs w:val="20"/>
          <w:lang w:val="es-ES"/>
        </w:rPr>
        <w:t xml:space="preserve"> un </w:t>
      </w:r>
      <w:proofErr w:type="spellStart"/>
      <w:r>
        <w:rPr>
          <w:sz w:val="20"/>
          <w:szCs w:val="20"/>
          <w:lang w:val="es-ES"/>
        </w:rPr>
        <w:t>mai</w:t>
      </w:r>
      <w:proofErr w:type="spellEnd"/>
      <w:r>
        <w:rPr>
          <w:sz w:val="20"/>
          <w:szCs w:val="20"/>
          <w:lang w:val="es-ES"/>
        </w:rPr>
        <w:t xml:space="preserve"> are </w:t>
      </w:r>
      <w:proofErr w:type="spellStart"/>
      <w:r>
        <w:rPr>
          <w:sz w:val="20"/>
          <w:szCs w:val="20"/>
          <w:lang w:val="es-ES"/>
        </w:rPr>
        <w:t>timp</w:t>
      </w:r>
      <w:proofErr w:type="spellEnd"/>
      <w:r>
        <w:rPr>
          <w:sz w:val="20"/>
          <w:szCs w:val="20"/>
          <w:lang w:val="es-ES"/>
        </w:rPr>
        <w:t xml:space="preserve"> de </w:t>
      </w:r>
      <w:proofErr w:type="spellStart"/>
      <w:r>
        <w:rPr>
          <w:sz w:val="20"/>
          <w:szCs w:val="20"/>
          <w:lang w:val="es-ES"/>
        </w:rPr>
        <w:t>nimic</w:t>
      </w:r>
      <w:proofErr w:type="spellEnd"/>
      <w:r>
        <w:rPr>
          <w:sz w:val="20"/>
          <w:szCs w:val="20"/>
          <w:lang w:val="es-ES"/>
        </w:rPr>
        <w:t xml:space="preserve">, </w:t>
      </w:r>
      <w:proofErr w:type="spellStart"/>
      <w:r>
        <w:rPr>
          <w:sz w:val="20"/>
          <w:szCs w:val="20"/>
          <w:lang w:val="es-ES"/>
        </w:rPr>
        <w:t>fiecare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doreste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sa</w:t>
      </w:r>
      <w:proofErr w:type="spellEnd"/>
      <w:r>
        <w:rPr>
          <w:sz w:val="20"/>
          <w:szCs w:val="20"/>
          <w:lang w:val="es-ES"/>
        </w:rPr>
        <w:t xml:space="preserve"> faca </w:t>
      </w:r>
      <w:proofErr w:type="spellStart"/>
      <w:r>
        <w:rPr>
          <w:sz w:val="20"/>
          <w:szCs w:val="20"/>
          <w:lang w:val="es-ES"/>
        </w:rPr>
        <w:t>cat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mai</w:t>
      </w:r>
      <w:proofErr w:type="spellEnd"/>
      <w:r>
        <w:rPr>
          <w:sz w:val="20"/>
          <w:szCs w:val="20"/>
          <w:lang w:val="es-ES"/>
        </w:rPr>
        <w:t xml:space="preserve"> multe </w:t>
      </w:r>
      <w:proofErr w:type="spellStart"/>
      <w:r>
        <w:rPr>
          <w:sz w:val="20"/>
          <w:szCs w:val="20"/>
          <w:lang w:val="es-ES"/>
        </w:rPr>
        <w:t>lucruri</w:t>
      </w:r>
      <w:proofErr w:type="spellEnd"/>
      <w:r>
        <w:rPr>
          <w:sz w:val="20"/>
          <w:szCs w:val="20"/>
          <w:lang w:val="es-ES"/>
        </w:rPr>
        <w:t xml:space="preserve">. </w:t>
      </w:r>
      <w:r>
        <w:rPr>
          <w:sz w:val="20"/>
          <w:szCs w:val="20"/>
          <w:lang w:val="fr-FR"/>
        </w:rPr>
        <w:t xml:space="preserve">Ca </w:t>
      </w:r>
      <w:proofErr w:type="spellStart"/>
      <w:r>
        <w:rPr>
          <w:sz w:val="20"/>
          <w:szCs w:val="20"/>
          <w:lang w:val="fr-FR"/>
        </w:rPr>
        <w:t>rezultat</w:t>
      </w:r>
      <w:proofErr w:type="spellEnd"/>
      <w:r>
        <w:rPr>
          <w:sz w:val="20"/>
          <w:szCs w:val="20"/>
          <w:lang w:val="fr-FR"/>
        </w:rPr>
        <w:t xml:space="preserve"> al </w:t>
      </w:r>
      <w:proofErr w:type="spellStart"/>
      <w:r>
        <w:rPr>
          <w:sz w:val="20"/>
          <w:szCs w:val="20"/>
          <w:lang w:val="fr-FR"/>
        </w:rPr>
        <w:t>acestei</w:t>
      </w:r>
      <w:proofErr w:type="spellEnd"/>
      <w:r>
        <w:rPr>
          <w:sz w:val="20"/>
          <w:szCs w:val="20"/>
          <w:lang w:val="fr-FR"/>
        </w:rPr>
        <w:t xml:space="preserve"> </w:t>
      </w:r>
      <w:proofErr w:type="spellStart"/>
      <w:r>
        <w:rPr>
          <w:sz w:val="20"/>
          <w:szCs w:val="20"/>
          <w:lang w:val="fr-FR"/>
        </w:rPr>
        <w:t>goane</w:t>
      </w:r>
      <w:proofErr w:type="spellEnd"/>
      <w:r>
        <w:rPr>
          <w:sz w:val="20"/>
          <w:szCs w:val="20"/>
          <w:lang w:val="fr-FR"/>
        </w:rPr>
        <w:t xml:space="preserve"> dupa a </w:t>
      </w:r>
      <w:proofErr w:type="spellStart"/>
      <w:r>
        <w:rPr>
          <w:sz w:val="20"/>
          <w:szCs w:val="20"/>
          <w:lang w:val="fr-FR"/>
        </w:rPr>
        <w:t>rezolva</w:t>
      </w:r>
      <w:proofErr w:type="spellEnd"/>
      <w:r>
        <w:rPr>
          <w:sz w:val="20"/>
          <w:szCs w:val="20"/>
          <w:lang w:val="fr-FR"/>
        </w:rPr>
        <w:t xml:space="preserve"> cat mai </w:t>
      </w:r>
      <w:proofErr w:type="spellStart"/>
      <w:r>
        <w:rPr>
          <w:sz w:val="20"/>
          <w:szCs w:val="20"/>
          <w:lang w:val="fr-FR"/>
        </w:rPr>
        <w:t>multe</w:t>
      </w:r>
      <w:proofErr w:type="spellEnd"/>
      <w:r>
        <w:rPr>
          <w:sz w:val="20"/>
          <w:szCs w:val="20"/>
          <w:lang w:val="fr-FR"/>
        </w:rPr>
        <w:t xml:space="preserve"> </w:t>
      </w:r>
      <w:proofErr w:type="spellStart"/>
      <w:proofErr w:type="gramStart"/>
      <w:r>
        <w:rPr>
          <w:sz w:val="20"/>
          <w:szCs w:val="20"/>
          <w:lang w:val="fr-FR"/>
        </w:rPr>
        <w:t>lucruri</w:t>
      </w:r>
      <w:proofErr w:type="spellEnd"/>
      <w:r>
        <w:rPr>
          <w:sz w:val="20"/>
          <w:szCs w:val="20"/>
          <w:lang w:val="fr-FR"/>
        </w:rPr>
        <w:t xml:space="preserve"> ,</w:t>
      </w:r>
      <w:proofErr w:type="gramEnd"/>
      <w:r>
        <w:rPr>
          <w:sz w:val="20"/>
          <w:szCs w:val="20"/>
          <w:lang w:val="fr-FR"/>
        </w:rPr>
        <w:t xml:space="preserve"> </w:t>
      </w:r>
      <w:del w:id="78" w:author="Stefan, Ioana (CT RDA BAM CON-RO)" w:date="2019-03-20T13:29:00Z">
        <w:r w:rsidDel="00765997">
          <w:rPr>
            <w:sz w:val="20"/>
            <w:szCs w:val="20"/>
            <w:lang w:val="fr-FR"/>
          </w:rPr>
          <w:delText>omului ii mai “scapa”</w:delText>
        </w:r>
      </w:del>
      <w:proofErr w:type="spellStart"/>
      <w:ins w:id="79" w:author="Stefan, Ioana (CT RDA BAM CON-RO)" w:date="2019-03-20T13:29:00Z">
        <w:r w:rsidR="00765997">
          <w:rPr>
            <w:sz w:val="20"/>
            <w:szCs w:val="20"/>
            <w:lang w:val="fr-FR"/>
          </w:rPr>
          <w:t>persoanele</w:t>
        </w:r>
        <w:proofErr w:type="spellEnd"/>
        <w:r w:rsidR="00765997">
          <w:rPr>
            <w:sz w:val="20"/>
            <w:szCs w:val="20"/>
            <w:lang w:val="fr-FR"/>
          </w:rPr>
          <w:t xml:space="preserve"> pot </w:t>
        </w:r>
        <w:proofErr w:type="spellStart"/>
        <w:r w:rsidR="00765997">
          <w:rPr>
            <w:sz w:val="20"/>
            <w:szCs w:val="20"/>
            <w:lang w:val="fr-FR"/>
          </w:rPr>
          <w:t>uita</w:t>
        </w:r>
      </w:ins>
      <w:proofErr w:type="spellEnd"/>
      <w:r>
        <w:rPr>
          <w:sz w:val="20"/>
          <w:szCs w:val="20"/>
          <w:lang w:val="fr-FR"/>
        </w:rPr>
        <w:t xml:space="preserve"> </w:t>
      </w:r>
      <w:proofErr w:type="spellStart"/>
      <w:r>
        <w:rPr>
          <w:sz w:val="20"/>
          <w:szCs w:val="20"/>
          <w:lang w:val="fr-FR"/>
        </w:rPr>
        <w:t>anumite</w:t>
      </w:r>
      <w:proofErr w:type="spellEnd"/>
      <w:r>
        <w:rPr>
          <w:sz w:val="20"/>
          <w:szCs w:val="20"/>
          <w:lang w:val="fr-FR"/>
        </w:rPr>
        <w:t xml:space="preserve"> </w:t>
      </w:r>
      <w:proofErr w:type="spellStart"/>
      <w:r>
        <w:rPr>
          <w:sz w:val="20"/>
          <w:szCs w:val="20"/>
          <w:lang w:val="fr-FR"/>
        </w:rPr>
        <w:t>lucruri</w:t>
      </w:r>
      <w:proofErr w:type="spellEnd"/>
      <w:r>
        <w:rPr>
          <w:sz w:val="20"/>
          <w:szCs w:val="20"/>
          <w:lang w:val="fr-FR"/>
        </w:rPr>
        <w:t xml:space="preserve"> care </w:t>
      </w:r>
      <w:proofErr w:type="spellStart"/>
      <w:r>
        <w:rPr>
          <w:sz w:val="20"/>
          <w:szCs w:val="20"/>
          <w:lang w:val="fr-FR"/>
        </w:rPr>
        <w:t>aparent</w:t>
      </w:r>
      <w:proofErr w:type="spellEnd"/>
      <w:r>
        <w:rPr>
          <w:sz w:val="20"/>
          <w:szCs w:val="20"/>
          <w:lang w:val="fr-FR"/>
        </w:rPr>
        <w:t xml:space="preserve"> nu </w:t>
      </w:r>
      <w:proofErr w:type="spellStart"/>
      <w:r>
        <w:rPr>
          <w:sz w:val="20"/>
          <w:szCs w:val="20"/>
          <w:lang w:val="fr-FR"/>
        </w:rPr>
        <w:t>ar</w:t>
      </w:r>
      <w:proofErr w:type="spellEnd"/>
      <w:r>
        <w:rPr>
          <w:sz w:val="20"/>
          <w:szCs w:val="20"/>
          <w:lang w:val="fr-FR"/>
        </w:rPr>
        <w:t xml:space="preserve"> </w:t>
      </w:r>
      <w:proofErr w:type="spellStart"/>
      <w:r>
        <w:rPr>
          <w:sz w:val="20"/>
          <w:szCs w:val="20"/>
          <w:lang w:val="fr-FR"/>
        </w:rPr>
        <w:t>avea</w:t>
      </w:r>
      <w:proofErr w:type="spellEnd"/>
      <w:r>
        <w:rPr>
          <w:sz w:val="20"/>
          <w:szCs w:val="20"/>
          <w:lang w:val="fr-FR"/>
        </w:rPr>
        <w:t xml:space="preserve"> un impact </w:t>
      </w:r>
      <w:proofErr w:type="spellStart"/>
      <w:r>
        <w:rPr>
          <w:sz w:val="20"/>
          <w:szCs w:val="20"/>
          <w:lang w:val="fr-FR"/>
        </w:rPr>
        <w:t>atat</w:t>
      </w:r>
      <w:proofErr w:type="spellEnd"/>
      <w:r>
        <w:rPr>
          <w:sz w:val="20"/>
          <w:szCs w:val="20"/>
          <w:lang w:val="fr-FR"/>
        </w:rPr>
        <w:t xml:space="preserve"> de mare, nu </w:t>
      </w:r>
      <w:proofErr w:type="spellStart"/>
      <w:r>
        <w:rPr>
          <w:sz w:val="20"/>
          <w:szCs w:val="20"/>
          <w:lang w:val="fr-FR"/>
        </w:rPr>
        <w:t>sunt</w:t>
      </w:r>
      <w:proofErr w:type="spellEnd"/>
      <w:r>
        <w:rPr>
          <w:sz w:val="20"/>
          <w:szCs w:val="20"/>
          <w:lang w:val="fr-FR"/>
        </w:rPr>
        <w:t xml:space="preserve"> </w:t>
      </w:r>
      <w:proofErr w:type="spellStart"/>
      <w:r>
        <w:rPr>
          <w:sz w:val="20"/>
          <w:szCs w:val="20"/>
          <w:lang w:val="fr-FR"/>
        </w:rPr>
        <w:t>atat</w:t>
      </w:r>
      <w:proofErr w:type="spellEnd"/>
      <w:r>
        <w:rPr>
          <w:sz w:val="20"/>
          <w:szCs w:val="20"/>
          <w:lang w:val="fr-FR"/>
        </w:rPr>
        <w:t xml:space="preserve"> de importante. </w:t>
      </w:r>
      <w:proofErr w:type="spellStart"/>
      <w:r>
        <w:rPr>
          <w:sz w:val="20"/>
          <w:szCs w:val="20"/>
          <w:lang w:val="es-ES"/>
        </w:rPr>
        <w:t>Printre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aceste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lucruri</w:t>
      </w:r>
      <w:proofErr w:type="spellEnd"/>
      <w:r>
        <w:rPr>
          <w:sz w:val="20"/>
          <w:szCs w:val="20"/>
          <w:lang w:val="es-ES"/>
        </w:rPr>
        <w:t xml:space="preserve"> se </w:t>
      </w:r>
      <w:proofErr w:type="spellStart"/>
      <w:r>
        <w:rPr>
          <w:sz w:val="20"/>
          <w:szCs w:val="20"/>
          <w:lang w:val="es-ES"/>
        </w:rPr>
        <w:t>numara</w:t>
      </w:r>
      <w:proofErr w:type="spellEnd"/>
      <w:r>
        <w:rPr>
          <w:sz w:val="20"/>
          <w:szCs w:val="20"/>
          <w:lang w:val="es-ES"/>
        </w:rPr>
        <w:t xml:space="preserve"> si </w:t>
      </w:r>
      <w:del w:id="80" w:author="Stefan, Ioana (CT RDA BAM CON-RO)" w:date="2019-03-20T13:29:00Z">
        <w:r w:rsidDel="00765997">
          <w:rPr>
            <w:sz w:val="20"/>
            <w:szCs w:val="20"/>
            <w:lang w:val="es-ES"/>
          </w:rPr>
          <w:delText>lasatul dispozitivelor conectate la priza, dar s</w:delText>
        </w:r>
      </w:del>
      <w:r>
        <w:rPr>
          <w:sz w:val="20"/>
          <w:szCs w:val="20"/>
          <w:lang w:val="es-ES"/>
        </w:rPr>
        <w:t xml:space="preserve">i </w:t>
      </w:r>
      <w:proofErr w:type="spellStart"/>
      <w:r>
        <w:rPr>
          <w:sz w:val="20"/>
          <w:szCs w:val="20"/>
          <w:lang w:val="es-ES"/>
        </w:rPr>
        <w:t>uitarea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luminii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aprinse</w:t>
      </w:r>
      <w:proofErr w:type="spellEnd"/>
      <w:r>
        <w:rPr>
          <w:sz w:val="20"/>
          <w:szCs w:val="20"/>
          <w:lang w:val="es-ES"/>
        </w:rPr>
        <w:t xml:space="preserve"> in una </w:t>
      </w:r>
      <w:proofErr w:type="spellStart"/>
      <w:r>
        <w:rPr>
          <w:sz w:val="20"/>
          <w:szCs w:val="20"/>
          <w:lang w:val="es-ES"/>
        </w:rPr>
        <w:t>sau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mai</w:t>
      </w:r>
      <w:proofErr w:type="spellEnd"/>
      <w:r>
        <w:rPr>
          <w:sz w:val="20"/>
          <w:szCs w:val="20"/>
          <w:lang w:val="es-ES"/>
        </w:rPr>
        <w:t xml:space="preserve"> multe </w:t>
      </w:r>
      <w:proofErr w:type="spellStart"/>
      <w:r>
        <w:rPr>
          <w:sz w:val="20"/>
          <w:szCs w:val="20"/>
          <w:lang w:val="es-ES"/>
        </w:rPr>
        <w:t>camere</w:t>
      </w:r>
      <w:proofErr w:type="spellEnd"/>
      <w:r>
        <w:rPr>
          <w:sz w:val="20"/>
          <w:szCs w:val="20"/>
          <w:lang w:val="es-ES"/>
        </w:rPr>
        <w:t xml:space="preserve"> ale </w:t>
      </w:r>
      <w:proofErr w:type="spellStart"/>
      <w:r>
        <w:rPr>
          <w:sz w:val="20"/>
          <w:szCs w:val="20"/>
          <w:lang w:val="es-ES"/>
        </w:rPr>
        <w:t>locuintei</w:t>
      </w:r>
      <w:proofErr w:type="spellEnd"/>
      <w:r>
        <w:rPr>
          <w:sz w:val="20"/>
          <w:szCs w:val="20"/>
          <w:lang w:val="es-ES"/>
        </w:rPr>
        <w:t xml:space="preserve">. </w:t>
      </w:r>
    </w:p>
    <w:p w:rsidR="00CB59F3" w:rsidRDefault="00401C16">
      <w:pPr>
        <w:rPr>
          <w:sz w:val="20"/>
          <w:szCs w:val="20"/>
          <w:lang w:val="es-ES"/>
        </w:rPr>
      </w:pPr>
      <w:proofErr w:type="spellStart"/>
      <w:r>
        <w:rPr>
          <w:sz w:val="20"/>
          <w:szCs w:val="20"/>
          <w:lang w:val="es-ES"/>
        </w:rPr>
        <w:t>Presupunand</w:t>
      </w:r>
      <w:proofErr w:type="spellEnd"/>
      <w:r>
        <w:rPr>
          <w:sz w:val="20"/>
          <w:szCs w:val="20"/>
          <w:lang w:val="es-ES"/>
        </w:rPr>
        <w:t xml:space="preserve"> ca in medie un </w:t>
      </w:r>
      <w:proofErr w:type="spellStart"/>
      <w:r>
        <w:rPr>
          <w:sz w:val="20"/>
          <w:szCs w:val="20"/>
          <w:lang w:val="es-ES"/>
        </w:rPr>
        <w:t>om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uita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lumina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aprinsa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intr</w:t>
      </w:r>
      <w:proofErr w:type="spellEnd"/>
      <w:r>
        <w:rPr>
          <w:sz w:val="20"/>
          <w:szCs w:val="20"/>
          <w:lang w:val="es-ES"/>
        </w:rPr>
        <w:t xml:space="preserve">-o camera macar o data pe </w:t>
      </w:r>
      <w:proofErr w:type="spellStart"/>
      <w:r>
        <w:rPr>
          <w:sz w:val="20"/>
          <w:szCs w:val="20"/>
          <w:lang w:val="es-ES"/>
        </w:rPr>
        <w:t>saptamana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atunci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cand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pleaca</w:t>
      </w:r>
      <w:proofErr w:type="spellEnd"/>
      <w:r>
        <w:rPr>
          <w:sz w:val="20"/>
          <w:szCs w:val="20"/>
          <w:lang w:val="es-ES"/>
        </w:rPr>
        <w:t xml:space="preserve"> in graba la </w:t>
      </w:r>
      <w:proofErr w:type="spellStart"/>
      <w:r>
        <w:rPr>
          <w:sz w:val="20"/>
          <w:szCs w:val="20"/>
          <w:lang w:val="es-ES"/>
        </w:rPr>
        <w:t>servici</w:t>
      </w:r>
      <w:ins w:id="81" w:author="Stefan, Ioana (CT RDA BAM CON-RO)" w:date="2019-03-20T13:30:00Z">
        <w:r w:rsidR="00765997">
          <w:rPr>
            <w:sz w:val="20"/>
            <w:szCs w:val="20"/>
            <w:lang w:val="es-ES"/>
          </w:rPr>
          <w:t>u</w:t>
        </w:r>
      </w:ins>
      <w:proofErr w:type="spellEnd"/>
      <w:r>
        <w:rPr>
          <w:sz w:val="20"/>
          <w:szCs w:val="20"/>
          <w:lang w:val="es-ES"/>
        </w:rPr>
        <w:t xml:space="preserve">, </w:t>
      </w:r>
      <w:proofErr w:type="spellStart"/>
      <w:r>
        <w:rPr>
          <w:sz w:val="20"/>
          <w:szCs w:val="20"/>
          <w:lang w:val="es-ES"/>
        </w:rPr>
        <w:t>iar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acesta</w:t>
      </w:r>
      <w:proofErr w:type="spellEnd"/>
      <w:r>
        <w:rPr>
          <w:sz w:val="20"/>
          <w:szCs w:val="20"/>
          <w:lang w:val="es-ES"/>
        </w:rPr>
        <w:t xml:space="preserve"> se </w:t>
      </w:r>
      <w:proofErr w:type="spellStart"/>
      <w:r>
        <w:rPr>
          <w:sz w:val="20"/>
          <w:szCs w:val="20"/>
          <w:lang w:val="es-ES"/>
        </w:rPr>
        <w:t>presupune</w:t>
      </w:r>
      <w:proofErr w:type="spellEnd"/>
      <w:r>
        <w:rPr>
          <w:sz w:val="20"/>
          <w:szCs w:val="20"/>
          <w:lang w:val="es-ES"/>
        </w:rPr>
        <w:t xml:space="preserve"> ca ar dura in medie 8 ore </w:t>
      </w:r>
      <w:proofErr w:type="spellStart"/>
      <w:r>
        <w:rPr>
          <w:sz w:val="20"/>
          <w:szCs w:val="20"/>
          <w:lang w:val="es-ES"/>
        </w:rPr>
        <w:t>vom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avea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urmatorul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proofErr w:type="gramStart"/>
      <w:r>
        <w:rPr>
          <w:sz w:val="20"/>
          <w:szCs w:val="20"/>
          <w:lang w:val="es-ES"/>
        </w:rPr>
        <w:lastRenderedPageBreak/>
        <w:t>calcul</w:t>
      </w:r>
      <w:proofErr w:type="spellEnd"/>
      <w:r>
        <w:rPr>
          <w:sz w:val="20"/>
          <w:szCs w:val="20"/>
          <w:lang w:val="es-ES"/>
        </w:rPr>
        <w:t xml:space="preserve"> :</w:t>
      </w:r>
      <w:proofErr w:type="gramEnd"/>
      <w:r>
        <w:rPr>
          <w:sz w:val="20"/>
          <w:szCs w:val="20"/>
          <w:lang w:val="es-ES"/>
        </w:rPr>
        <w:t xml:space="preserve"> un </w:t>
      </w:r>
      <w:proofErr w:type="spellStart"/>
      <w:r>
        <w:rPr>
          <w:sz w:val="20"/>
          <w:szCs w:val="20"/>
          <w:lang w:val="es-ES"/>
        </w:rPr>
        <w:t>bec</w:t>
      </w:r>
      <w:proofErr w:type="spellEnd"/>
      <w:r>
        <w:rPr>
          <w:sz w:val="20"/>
          <w:szCs w:val="20"/>
          <w:lang w:val="es-ES"/>
        </w:rPr>
        <w:t xml:space="preserve"> de 100W consuma 0.1 kW / h , </w:t>
      </w:r>
      <w:proofErr w:type="spellStart"/>
      <w:r>
        <w:rPr>
          <w:sz w:val="20"/>
          <w:szCs w:val="20"/>
          <w:lang w:val="es-ES"/>
        </w:rPr>
        <w:t>rezultand</w:t>
      </w:r>
      <w:proofErr w:type="spellEnd"/>
      <w:r>
        <w:rPr>
          <w:sz w:val="20"/>
          <w:szCs w:val="20"/>
          <w:lang w:val="es-ES"/>
        </w:rPr>
        <w:t xml:space="preserve"> un </w:t>
      </w:r>
      <w:proofErr w:type="spellStart"/>
      <w:r>
        <w:rPr>
          <w:sz w:val="20"/>
          <w:szCs w:val="20"/>
          <w:lang w:val="es-ES"/>
        </w:rPr>
        <w:t>consum</w:t>
      </w:r>
      <w:proofErr w:type="spellEnd"/>
      <w:r>
        <w:rPr>
          <w:sz w:val="20"/>
          <w:szCs w:val="20"/>
          <w:lang w:val="es-ES"/>
        </w:rPr>
        <w:t xml:space="preserve"> de 0.8 kW in cele 8 ore in </w:t>
      </w:r>
      <w:proofErr w:type="spellStart"/>
      <w:r>
        <w:rPr>
          <w:sz w:val="20"/>
          <w:szCs w:val="20"/>
          <w:lang w:val="es-ES"/>
        </w:rPr>
        <w:t>care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becul</w:t>
      </w:r>
      <w:proofErr w:type="spellEnd"/>
      <w:r>
        <w:rPr>
          <w:sz w:val="20"/>
          <w:szCs w:val="20"/>
          <w:lang w:val="es-ES"/>
        </w:rPr>
        <w:t xml:space="preserve"> este </w:t>
      </w:r>
      <w:proofErr w:type="spellStart"/>
      <w:r>
        <w:rPr>
          <w:sz w:val="20"/>
          <w:szCs w:val="20"/>
          <w:lang w:val="es-ES"/>
        </w:rPr>
        <w:t>aprins</w:t>
      </w:r>
      <w:proofErr w:type="spellEnd"/>
      <w:r>
        <w:rPr>
          <w:sz w:val="20"/>
          <w:szCs w:val="20"/>
          <w:lang w:val="es-ES"/>
        </w:rPr>
        <w:t xml:space="preserve">. </w:t>
      </w:r>
      <w:proofErr w:type="spellStart"/>
      <w:r>
        <w:rPr>
          <w:sz w:val="20"/>
          <w:szCs w:val="20"/>
          <w:lang w:val="es-ES"/>
        </w:rPr>
        <w:t>Inmultind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acest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numar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cu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numarul</w:t>
      </w:r>
      <w:proofErr w:type="spellEnd"/>
      <w:r>
        <w:rPr>
          <w:sz w:val="20"/>
          <w:szCs w:val="20"/>
          <w:lang w:val="es-ES"/>
        </w:rPr>
        <w:t xml:space="preserve"> de </w:t>
      </w:r>
      <w:proofErr w:type="spellStart"/>
      <w:r>
        <w:rPr>
          <w:sz w:val="20"/>
          <w:szCs w:val="20"/>
          <w:lang w:val="es-ES"/>
        </w:rPr>
        <w:t>saptamani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dintr</w:t>
      </w:r>
      <w:proofErr w:type="spellEnd"/>
      <w:r>
        <w:rPr>
          <w:sz w:val="20"/>
          <w:szCs w:val="20"/>
          <w:lang w:val="es-ES"/>
        </w:rPr>
        <w:t xml:space="preserve">-un </w:t>
      </w:r>
      <w:proofErr w:type="spellStart"/>
      <w:r>
        <w:rPr>
          <w:sz w:val="20"/>
          <w:szCs w:val="20"/>
          <w:lang w:val="es-ES"/>
        </w:rPr>
        <w:t>an</w:t>
      </w:r>
      <w:proofErr w:type="spellEnd"/>
      <w:r>
        <w:rPr>
          <w:sz w:val="20"/>
          <w:szCs w:val="20"/>
          <w:lang w:val="es-ES"/>
        </w:rPr>
        <w:t xml:space="preserve"> (52) </w:t>
      </w:r>
      <w:proofErr w:type="spellStart"/>
      <w:r>
        <w:rPr>
          <w:sz w:val="20"/>
          <w:szCs w:val="20"/>
          <w:lang w:val="es-ES"/>
        </w:rPr>
        <w:t>ne</w:t>
      </w:r>
      <w:proofErr w:type="spellEnd"/>
      <w:r>
        <w:rPr>
          <w:sz w:val="20"/>
          <w:szCs w:val="20"/>
          <w:lang w:val="es-ES"/>
        </w:rPr>
        <w:t xml:space="preserve"> va </w:t>
      </w:r>
      <w:proofErr w:type="spellStart"/>
      <w:r>
        <w:rPr>
          <w:sz w:val="20"/>
          <w:szCs w:val="20"/>
          <w:lang w:val="es-ES"/>
        </w:rPr>
        <w:t>rezulta</w:t>
      </w:r>
      <w:proofErr w:type="spellEnd"/>
      <w:r>
        <w:rPr>
          <w:sz w:val="20"/>
          <w:szCs w:val="20"/>
          <w:lang w:val="es-ES"/>
        </w:rPr>
        <w:t xml:space="preserve"> un </w:t>
      </w:r>
      <w:proofErr w:type="spellStart"/>
      <w:r>
        <w:rPr>
          <w:sz w:val="20"/>
          <w:szCs w:val="20"/>
          <w:lang w:val="es-ES"/>
        </w:rPr>
        <w:t>consum</w:t>
      </w:r>
      <w:proofErr w:type="spellEnd"/>
      <w:r>
        <w:rPr>
          <w:sz w:val="20"/>
          <w:szCs w:val="20"/>
          <w:lang w:val="es-ES"/>
        </w:rPr>
        <w:t xml:space="preserve"> de 41 kW, </w:t>
      </w:r>
      <w:proofErr w:type="spellStart"/>
      <w:r>
        <w:rPr>
          <w:sz w:val="20"/>
          <w:szCs w:val="20"/>
          <w:lang w:val="es-ES"/>
        </w:rPr>
        <w:t>iar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costul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acestor</w:t>
      </w:r>
      <w:proofErr w:type="spellEnd"/>
      <w:r>
        <w:rPr>
          <w:sz w:val="20"/>
          <w:szCs w:val="20"/>
          <w:lang w:val="es-ES"/>
        </w:rPr>
        <w:t xml:space="preserve"> kW </w:t>
      </w:r>
      <w:proofErr w:type="spellStart"/>
      <w:r>
        <w:rPr>
          <w:sz w:val="20"/>
          <w:szCs w:val="20"/>
          <w:lang w:val="es-ES"/>
        </w:rPr>
        <w:t>poate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ajunge</w:t>
      </w:r>
      <w:proofErr w:type="spellEnd"/>
      <w:r>
        <w:rPr>
          <w:sz w:val="20"/>
          <w:szCs w:val="20"/>
          <w:lang w:val="es-ES"/>
        </w:rPr>
        <w:t xml:space="preserve"> la 33 </w:t>
      </w:r>
      <w:proofErr w:type="spellStart"/>
      <w:r>
        <w:rPr>
          <w:sz w:val="20"/>
          <w:szCs w:val="20"/>
          <w:lang w:val="es-ES"/>
        </w:rPr>
        <w:t>lei</w:t>
      </w:r>
      <w:proofErr w:type="spellEnd"/>
      <w:r>
        <w:rPr>
          <w:sz w:val="20"/>
          <w:szCs w:val="20"/>
          <w:lang w:val="es-ES"/>
        </w:rPr>
        <w:t xml:space="preserve">. </w:t>
      </w:r>
      <w:proofErr w:type="spellStart"/>
      <w:r>
        <w:rPr>
          <w:sz w:val="20"/>
          <w:szCs w:val="20"/>
          <w:lang w:val="es-ES"/>
        </w:rPr>
        <w:t>Avand</w:t>
      </w:r>
      <w:proofErr w:type="spellEnd"/>
      <w:r>
        <w:rPr>
          <w:sz w:val="20"/>
          <w:szCs w:val="20"/>
          <w:lang w:val="es-ES"/>
        </w:rPr>
        <w:t xml:space="preserve"> in </w:t>
      </w:r>
      <w:proofErr w:type="spellStart"/>
      <w:r>
        <w:rPr>
          <w:sz w:val="20"/>
          <w:szCs w:val="20"/>
          <w:lang w:val="es-ES"/>
        </w:rPr>
        <w:t>vedere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calculul</w:t>
      </w:r>
      <w:proofErr w:type="spellEnd"/>
      <w:r>
        <w:rPr>
          <w:sz w:val="20"/>
          <w:szCs w:val="20"/>
          <w:lang w:val="es-ES"/>
        </w:rPr>
        <w:t xml:space="preserve"> anterior </w:t>
      </w:r>
      <w:proofErr w:type="spellStart"/>
      <w:r>
        <w:rPr>
          <w:sz w:val="20"/>
          <w:szCs w:val="20"/>
          <w:lang w:val="es-ES"/>
        </w:rPr>
        <w:t>ne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putem</w:t>
      </w:r>
      <w:proofErr w:type="spellEnd"/>
      <w:r>
        <w:rPr>
          <w:sz w:val="20"/>
          <w:szCs w:val="20"/>
          <w:lang w:val="es-ES"/>
        </w:rPr>
        <w:t xml:space="preserve"> da </w:t>
      </w:r>
      <w:proofErr w:type="spellStart"/>
      <w:r>
        <w:rPr>
          <w:sz w:val="20"/>
          <w:szCs w:val="20"/>
          <w:lang w:val="es-ES"/>
        </w:rPr>
        <w:t>seama</w:t>
      </w:r>
      <w:proofErr w:type="spellEnd"/>
      <w:r>
        <w:rPr>
          <w:sz w:val="20"/>
          <w:szCs w:val="20"/>
          <w:lang w:val="es-ES"/>
        </w:rPr>
        <w:t xml:space="preserve"> ce ar </w:t>
      </w:r>
      <w:proofErr w:type="spellStart"/>
      <w:r>
        <w:rPr>
          <w:sz w:val="20"/>
          <w:szCs w:val="20"/>
          <w:lang w:val="es-ES"/>
        </w:rPr>
        <w:t>insemna</w:t>
      </w:r>
      <w:proofErr w:type="spellEnd"/>
      <w:r>
        <w:rPr>
          <w:sz w:val="20"/>
          <w:szCs w:val="20"/>
          <w:lang w:val="es-ES"/>
        </w:rPr>
        <w:t xml:space="preserve"> daca am lasa </w:t>
      </w:r>
      <w:proofErr w:type="spellStart"/>
      <w:r>
        <w:rPr>
          <w:sz w:val="20"/>
          <w:szCs w:val="20"/>
          <w:lang w:val="es-ES"/>
        </w:rPr>
        <w:t>pentru</w:t>
      </w:r>
      <w:proofErr w:type="spellEnd"/>
      <w:r>
        <w:rPr>
          <w:sz w:val="20"/>
          <w:szCs w:val="20"/>
          <w:lang w:val="es-ES"/>
        </w:rPr>
        <w:t xml:space="preserve"> o </w:t>
      </w:r>
      <w:proofErr w:type="spellStart"/>
      <w:r>
        <w:rPr>
          <w:sz w:val="20"/>
          <w:szCs w:val="20"/>
          <w:lang w:val="es-ES"/>
        </w:rPr>
        <w:t>perioada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mai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lunga</w:t>
      </w:r>
      <w:proofErr w:type="spellEnd"/>
      <w:r>
        <w:rPr>
          <w:sz w:val="20"/>
          <w:szCs w:val="20"/>
          <w:lang w:val="es-ES"/>
        </w:rPr>
        <w:t xml:space="preserve"> de </w:t>
      </w:r>
      <w:proofErr w:type="spellStart"/>
      <w:r>
        <w:rPr>
          <w:sz w:val="20"/>
          <w:szCs w:val="20"/>
          <w:lang w:val="es-ES"/>
        </w:rPr>
        <w:t>timp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ins w:id="82" w:author="Stefan, Ioana (CT RDA BAM CON-RO)" w:date="2019-03-20T13:30:00Z">
        <w:r w:rsidR="00765997">
          <w:rPr>
            <w:sz w:val="20"/>
            <w:szCs w:val="20"/>
            <w:lang w:val="es-ES"/>
          </w:rPr>
          <w:t>sau</w:t>
        </w:r>
        <w:proofErr w:type="spellEnd"/>
        <w:r w:rsidR="00765997">
          <w:rPr>
            <w:sz w:val="20"/>
            <w:szCs w:val="20"/>
            <w:lang w:val="es-ES"/>
          </w:rPr>
          <w:t xml:space="preserve"> </w:t>
        </w:r>
      </w:ins>
      <w:proofErr w:type="spellStart"/>
      <w:r>
        <w:rPr>
          <w:sz w:val="20"/>
          <w:szCs w:val="20"/>
          <w:lang w:val="es-ES"/>
        </w:rPr>
        <w:t>mai</w:t>
      </w:r>
      <w:proofErr w:type="spellEnd"/>
      <w:r>
        <w:rPr>
          <w:sz w:val="20"/>
          <w:szCs w:val="20"/>
          <w:lang w:val="es-ES"/>
        </w:rPr>
        <w:t xml:space="preserve"> multe </w:t>
      </w:r>
      <w:proofErr w:type="spellStart"/>
      <w:r>
        <w:rPr>
          <w:sz w:val="20"/>
          <w:szCs w:val="20"/>
          <w:lang w:val="es-ES"/>
        </w:rPr>
        <w:t>becuri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aprinse</w:t>
      </w:r>
      <w:proofErr w:type="spellEnd"/>
      <w:r>
        <w:rPr>
          <w:sz w:val="20"/>
          <w:szCs w:val="20"/>
          <w:lang w:val="es-ES"/>
        </w:rPr>
        <w:t xml:space="preserve">, </w:t>
      </w:r>
      <w:proofErr w:type="spellStart"/>
      <w:r>
        <w:rPr>
          <w:sz w:val="20"/>
          <w:szCs w:val="20"/>
          <w:lang w:val="es-ES"/>
        </w:rPr>
        <w:t>costul</w:t>
      </w:r>
      <w:proofErr w:type="spellEnd"/>
      <w:r>
        <w:rPr>
          <w:sz w:val="20"/>
          <w:szCs w:val="20"/>
          <w:lang w:val="es-ES"/>
        </w:rPr>
        <w:t xml:space="preserve"> pe </w:t>
      </w:r>
      <w:proofErr w:type="spellStart"/>
      <w:r>
        <w:rPr>
          <w:sz w:val="20"/>
          <w:szCs w:val="20"/>
          <w:lang w:val="es-ES"/>
        </w:rPr>
        <w:t>an</w:t>
      </w:r>
      <w:proofErr w:type="spellEnd"/>
      <w:r>
        <w:rPr>
          <w:sz w:val="20"/>
          <w:szCs w:val="20"/>
          <w:lang w:val="es-ES"/>
        </w:rPr>
        <w:t xml:space="preserve"> ar fi </w:t>
      </w:r>
      <w:proofErr w:type="spellStart"/>
      <w:r>
        <w:rPr>
          <w:sz w:val="20"/>
          <w:szCs w:val="20"/>
          <w:lang w:val="es-ES"/>
        </w:rPr>
        <w:t>destul</w:t>
      </w:r>
      <w:proofErr w:type="spellEnd"/>
      <w:r>
        <w:rPr>
          <w:sz w:val="20"/>
          <w:szCs w:val="20"/>
          <w:lang w:val="es-ES"/>
        </w:rPr>
        <w:t xml:space="preserve"> de </w:t>
      </w:r>
      <w:proofErr w:type="spellStart"/>
      <w:r>
        <w:rPr>
          <w:sz w:val="20"/>
          <w:szCs w:val="20"/>
          <w:lang w:val="es-ES"/>
        </w:rPr>
        <w:t>ridicat</w:t>
      </w:r>
      <w:proofErr w:type="spellEnd"/>
      <w:r>
        <w:rPr>
          <w:sz w:val="20"/>
          <w:szCs w:val="20"/>
          <w:lang w:val="es-ES"/>
        </w:rPr>
        <w:t>.</w:t>
      </w:r>
    </w:p>
    <w:p w:rsidR="00CB59F3" w:rsidRDefault="00401C16">
      <w:pPr>
        <w:rPr>
          <w:sz w:val="20"/>
          <w:szCs w:val="20"/>
          <w:lang w:val="es-ES"/>
        </w:rPr>
      </w:pPr>
      <w:proofErr w:type="spellStart"/>
      <w:r>
        <w:rPr>
          <w:sz w:val="20"/>
          <w:szCs w:val="20"/>
          <w:lang w:val="es-ES"/>
        </w:rPr>
        <w:t>Pentru</w:t>
      </w:r>
      <w:proofErr w:type="spellEnd"/>
      <w:r>
        <w:rPr>
          <w:sz w:val="20"/>
          <w:szCs w:val="20"/>
          <w:lang w:val="es-ES"/>
        </w:rPr>
        <w:t xml:space="preserve"> a evita </w:t>
      </w:r>
      <w:proofErr w:type="spellStart"/>
      <w:r>
        <w:rPr>
          <w:sz w:val="20"/>
          <w:szCs w:val="20"/>
          <w:lang w:val="es-ES"/>
        </w:rPr>
        <w:t>acest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consum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destul</w:t>
      </w:r>
      <w:proofErr w:type="spellEnd"/>
      <w:r>
        <w:rPr>
          <w:sz w:val="20"/>
          <w:szCs w:val="20"/>
          <w:lang w:val="es-ES"/>
        </w:rPr>
        <w:t xml:space="preserve"> de mare de </w:t>
      </w:r>
      <w:proofErr w:type="spellStart"/>
      <w:r>
        <w:rPr>
          <w:sz w:val="20"/>
          <w:szCs w:val="20"/>
          <w:lang w:val="es-ES"/>
        </w:rPr>
        <w:t>putere</w:t>
      </w:r>
      <w:proofErr w:type="spellEnd"/>
      <w:r>
        <w:rPr>
          <w:sz w:val="20"/>
          <w:szCs w:val="20"/>
          <w:lang w:val="es-ES"/>
        </w:rPr>
        <w:t xml:space="preserve"> a </w:t>
      </w:r>
      <w:proofErr w:type="spellStart"/>
      <w:r>
        <w:rPr>
          <w:sz w:val="20"/>
          <w:szCs w:val="20"/>
          <w:lang w:val="es-ES"/>
        </w:rPr>
        <w:t>fost</w:t>
      </w:r>
      <w:proofErr w:type="spellEnd"/>
      <w:r>
        <w:rPr>
          <w:sz w:val="20"/>
          <w:szCs w:val="20"/>
          <w:lang w:val="es-ES"/>
        </w:rPr>
        <w:t xml:space="preserve"> </w:t>
      </w:r>
      <w:del w:id="83" w:author="Stefan, Ioana (CT RDA BAM CON-RO)" w:date="2019-03-20T13:30:00Z">
        <w:r w:rsidDel="00765997">
          <w:rPr>
            <w:sz w:val="20"/>
            <w:szCs w:val="20"/>
            <w:lang w:val="es-ES"/>
          </w:rPr>
          <w:delText>implementat in aplicatie</w:delText>
        </w:r>
      </w:del>
      <w:proofErr w:type="spellStart"/>
      <w:ins w:id="84" w:author="Stefan, Ioana (CT RDA BAM CON-RO)" w:date="2019-03-20T13:30:00Z">
        <w:r w:rsidR="00765997">
          <w:rPr>
            <w:sz w:val="20"/>
            <w:szCs w:val="20"/>
            <w:lang w:val="es-ES"/>
          </w:rPr>
          <w:t>considerat</w:t>
        </w:r>
      </w:ins>
      <w:proofErr w:type="spellEnd"/>
      <w:ins w:id="85" w:author="Stefan, Ioana (CT RDA BAM CON-RO)" w:date="2019-03-20T13:31:00Z">
        <w:r w:rsidR="00765997">
          <w:rPr>
            <w:sz w:val="20"/>
            <w:szCs w:val="20"/>
            <w:lang w:val="es-ES"/>
          </w:rPr>
          <w:t xml:space="preserve"> un </w:t>
        </w:r>
        <w:proofErr w:type="spellStart"/>
        <w:r w:rsidR="00765997">
          <w:rPr>
            <w:sz w:val="20"/>
            <w:szCs w:val="20"/>
            <w:lang w:val="es-ES"/>
          </w:rPr>
          <w:t>astfel</w:t>
        </w:r>
        <w:proofErr w:type="spellEnd"/>
        <w:r w:rsidR="00765997">
          <w:rPr>
            <w:sz w:val="20"/>
            <w:szCs w:val="20"/>
            <w:lang w:val="es-ES"/>
          </w:rPr>
          <w:t xml:space="preserve"> de</w:t>
        </w:r>
      </w:ins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scenariu</w:t>
      </w:r>
      <w:proofErr w:type="spellEnd"/>
      <w:del w:id="86" w:author="Stefan, Ioana (CT RDA BAM CON-RO)" w:date="2019-03-20T13:31:00Z">
        <w:r w:rsidDel="00765997">
          <w:rPr>
            <w:sz w:val="20"/>
            <w:szCs w:val="20"/>
            <w:lang w:val="es-ES"/>
          </w:rPr>
          <w:delText>l anterior mentionat</w:delText>
        </w:r>
      </w:del>
      <w:r>
        <w:rPr>
          <w:sz w:val="20"/>
          <w:szCs w:val="20"/>
          <w:lang w:val="es-ES"/>
        </w:rPr>
        <w:t>.</w:t>
      </w:r>
    </w:p>
    <w:p w:rsidR="00CB59F3" w:rsidRDefault="00401C16">
      <w:pPr>
        <w:rPr>
          <w:sz w:val="20"/>
          <w:szCs w:val="20"/>
          <w:lang w:val="es-ES"/>
        </w:rPr>
      </w:pPr>
      <w:del w:id="87" w:author="Stefan, Ioana (CT RDA BAM CON-RO)" w:date="2019-03-20T13:31:00Z">
        <w:r w:rsidDel="00765997">
          <w:rPr>
            <w:sz w:val="20"/>
            <w:szCs w:val="20"/>
            <w:lang w:val="es-ES"/>
          </w:rPr>
          <w:delText xml:space="preserve">Functionare </w:delText>
        </w:r>
      </w:del>
      <w:ins w:id="88" w:author="Stefan, Ioana (CT RDA BAM CON-RO)" w:date="2019-03-20T13:31:00Z">
        <w:r w:rsidR="00765997">
          <w:rPr>
            <w:sz w:val="20"/>
            <w:szCs w:val="20"/>
            <w:lang w:val="es-ES"/>
          </w:rPr>
          <w:t xml:space="preserve">Mod de </w:t>
        </w:r>
        <w:proofErr w:type="gramStart"/>
        <w:r w:rsidR="00765997">
          <w:rPr>
            <w:sz w:val="20"/>
            <w:szCs w:val="20"/>
            <w:lang w:val="es-ES"/>
          </w:rPr>
          <w:t>implementare</w:t>
        </w:r>
        <w:r w:rsidR="00765997">
          <w:rPr>
            <w:sz w:val="20"/>
            <w:szCs w:val="20"/>
            <w:lang w:val="es-ES"/>
          </w:rPr>
          <w:t xml:space="preserve"> </w:t>
        </w:r>
      </w:ins>
      <w:r>
        <w:rPr>
          <w:sz w:val="20"/>
          <w:szCs w:val="20"/>
          <w:lang w:val="es-ES"/>
        </w:rPr>
        <w:t>:</w:t>
      </w:r>
      <w:proofErr w:type="gramEnd"/>
      <w:r>
        <w:rPr>
          <w:sz w:val="20"/>
          <w:szCs w:val="20"/>
          <w:lang w:val="es-ES"/>
        </w:rPr>
        <w:t xml:space="preserve"> </w:t>
      </w:r>
      <w:del w:id="89" w:author="Stefan, Ioana (CT RDA BAM CON-RO)" w:date="2019-03-20T13:31:00Z">
        <w:r w:rsidDel="00765997">
          <w:rPr>
            <w:color w:val="9BBB59" w:themeColor="accent3"/>
            <w:sz w:val="20"/>
            <w:szCs w:val="20"/>
            <w:lang w:val="es-ES"/>
          </w:rPr>
          <w:delText>Engine-ul</w:delText>
        </w:r>
      </w:del>
      <w:proofErr w:type="spellStart"/>
      <w:ins w:id="90" w:author="Stefan, Ioana (CT RDA BAM CON-RO)" w:date="2019-03-20T13:31:00Z">
        <w:r w:rsidR="00765997">
          <w:rPr>
            <w:color w:val="9BBB59" w:themeColor="accent3"/>
            <w:sz w:val="20"/>
            <w:szCs w:val="20"/>
            <w:lang w:val="es-ES"/>
          </w:rPr>
          <w:t>Motoru</w:t>
        </w:r>
      </w:ins>
      <w:ins w:id="91" w:author="Stefan, Ioana (CT RDA BAM CON-RO)" w:date="2019-03-20T13:32:00Z">
        <w:r w:rsidR="00765997">
          <w:rPr>
            <w:color w:val="9BBB59" w:themeColor="accent3"/>
            <w:sz w:val="20"/>
            <w:szCs w:val="20"/>
            <w:lang w:val="es-ES"/>
          </w:rPr>
          <w:t>l</w:t>
        </w:r>
      </w:ins>
      <w:proofErr w:type="spellEnd"/>
      <w:del w:id="92" w:author="Stefan, Ioana (CT RDA BAM CON-RO)" w:date="2019-03-20T13:31:00Z">
        <w:r w:rsidDel="00765997">
          <w:rPr>
            <w:color w:val="9BBB59" w:themeColor="accent3"/>
            <w:sz w:val="20"/>
            <w:szCs w:val="20"/>
            <w:lang w:val="es-ES"/>
          </w:rPr>
          <w:delText xml:space="preserve"> </w:delText>
        </w:r>
      </w:del>
      <w:del w:id="93" w:author="Stefan, Ioana (CT RDA BAM CON-RO)" w:date="2019-03-20T13:32:00Z">
        <w:r w:rsidDel="00765997">
          <w:rPr>
            <w:color w:val="9BBB59" w:themeColor="accent3"/>
            <w:sz w:val="20"/>
            <w:szCs w:val="20"/>
            <w:lang w:val="es-ES"/>
          </w:rPr>
          <w:delText>de</w:delText>
        </w:r>
      </w:del>
      <w:r>
        <w:rPr>
          <w:color w:val="9BBB59" w:themeColor="accent3"/>
          <w:sz w:val="20"/>
          <w:szCs w:val="20"/>
          <w:lang w:val="es-ES"/>
        </w:rPr>
        <w:t xml:space="preserve"> CEP </w:t>
      </w:r>
      <w:proofErr w:type="spellStart"/>
      <w:r>
        <w:rPr>
          <w:sz w:val="20"/>
          <w:szCs w:val="20"/>
          <w:lang w:val="es-ES"/>
        </w:rPr>
        <w:t>asculta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evenimentele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generate</w:t>
      </w:r>
      <w:proofErr w:type="spellEnd"/>
      <w:r>
        <w:rPr>
          <w:sz w:val="20"/>
          <w:szCs w:val="20"/>
          <w:lang w:val="es-ES"/>
        </w:rPr>
        <w:t xml:space="preserve"> </w:t>
      </w:r>
      <w:del w:id="94" w:author="Stefan, Ioana (CT RDA BAM CON-RO)" w:date="2019-03-20T13:32:00Z">
        <w:r w:rsidDel="00765997">
          <w:rPr>
            <w:sz w:val="20"/>
            <w:szCs w:val="20"/>
            <w:lang w:val="es-ES"/>
          </w:rPr>
          <w:delText xml:space="preserve">prin sosirea detelor </w:delText>
        </w:r>
      </w:del>
      <w:proofErr w:type="spellStart"/>
      <w:r>
        <w:rPr>
          <w:sz w:val="20"/>
          <w:szCs w:val="20"/>
          <w:lang w:val="es-ES"/>
        </w:rPr>
        <w:t>privind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consumul</w:t>
      </w:r>
      <w:proofErr w:type="spellEnd"/>
      <w:r>
        <w:rPr>
          <w:sz w:val="20"/>
          <w:szCs w:val="20"/>
          <w:lang w:val="es-ES"/>
        </w:rPr>
        <w:t xml:space="preserve"> de </w:t>
      </w:r>
      <w:proofErr w:type="spellStart"/>
      <w:r>
        <w:rPr>
          <w:sz w:val="20"/>
          <w:szCs w:val="20"/>
          <w:lang w:val="es-ES"/>
        </w:rPr>
        <w:t>putere</w:t>
      </w:r>
      <w:proofErr w:type="spellEnd"/>
      <w:r>
        <w:rPr>
          <w:sz w:val="20"/>
          <w:szCs w:val="20"/>
          <w:lang w:val="es-ES"/>
        </w:rPr>
        <w:t xml:space="preserve"> al </w:t>
      </w:r>
      <w:proofErr w:type="spellStart"/>
      <w:r>
        <w:rPr>
          <w:sz w:val="20"/>
          <w:szCs w:val="20"/>
          <w:lang w:val="es-ES"/>
        </w:rPr>
        <w:t>fiecarui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bec</w:t>
      </w:r>
      <w:proofErr w:type="spellEnd"/>
      <w:r>
        <w:rPr>
          <w:sz w:val="20"/>
          <w:szCs w:val="20"/>
          <w:lang w:val="es-ES"/>
        </w:rPr>
        <w:t xml:space="preserve"> in parte. </w:t>
      </w:r>
      <w:proofErr w:type="spellStart"/>
      <w:r>
        <w:rPr>
          <w:sz w:val="20"/>
          <w:szCs w:val="20"/>
          <w:lang w:val="es-ES"/>
        </w:rPr>
        <w:t>Aceste</w:t>
      </w:r>
      <w:proofErr w:type="spellEnd"/>
      <w:r>
        <w:rPr>
          <w:sz w:val="20"/>
          <w:szCs w:val="20"/>
          <w:lang w:val="es-ES"/>
        </w:rPr>
        <w:t xml:space="preserve"> date le </w:t>
      </w:r>
      <w:proofErr w:type="spellStart"/>
      <w:r>
        <w:rPr>
          <w:sz w:val="20"/>
          <w:szCs w:val="20"/>
          <w:lang w:val="es-ES"/>
        </w:rPr>
        <w:t>coreleaza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cu</w:t>
      </w:r>
      <w:proofErr w:type="spellEnd"/>
      <w:r>
        <w:rPr>
          <w:sz w:val="20"/>
          <w:szCs w:val="20"/>
          <w:lang w:val="es-ES"/>
        </w:rPr>
        <w:t xml:space="preserve"> cele </w:t>
      </w:r>
      <w:proofErr w:type="spellStart"/>
      <w:r>
        <w:rPr>
          <w:sz w:val="20"/>
          <w:szCs w:val="20"/>
          <w:lang w:val="es-ES"/>
        </w:rPr>
        <w:t>venite</w:t>
      </w:r>
      <w:proofErr w:type="spellEnd"/>
      <w:r>
        <w:rPr>
          <w:sz w:val="20"/>
          <w:szCs w:val="20"/>
          <w:lang w:val="es-ES"/>
        </w:rPr>
        <w:t xml:space="preserve"> de la </w:t>
      </w:r>
      <w:proofErr w:type="spellStart"/>
      <w:r>
        <w:rPr>
          <w:sz w:val="20"/>
          <w:szCs w:val="20"/>
          <w:lang w:val="es-ES"/>
        </w:rPr>
        <w:t>senzorul</w:t>
      </w:r>
      <w:proofErr w:type="spellEnd"/>
      <w:r>
        <w:rPr>
          <w:sz w:val="20"/>
          <w:szCs w:val="20"/>
          <w:lang w:val="es-ES"/>
        </w:rPr>
        <w:t xml:space="preserve"> de </w:t>
      </w:r>
      <w:proofErr w:type="spellStart"/>
      <w:r>
        <w:rPr>
          <w:sz w:val="20"/>
          <w:szCs w:val="20"/>
          <w:lang w:val="es-ES"/>
        </w:rPr>
        <w:t>miscare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instalat</w:t>
      </w:r>
      <w:proofErr w:type="spellEnd"/>
      <w:r>
        <w:rPr>
          <w:sz w:val="20"/>
          <w:szCs w:val="20"/>
          <w:lang w:val="es-ES"/>
        </w:rPr>
        <w:t xml:space="preserve"> in </w:t>
      </w:r>
      <w:proofErr w:type="spellStart"/>
      <w:r>
        <w:rPr>
          <w:sz w:val="20"/>
          <w:szCs w:val="20"/>
          <w:lang w:val="es-ES"/>
        </w:rPr>
        <w:t>aceeasi</w:t>
      </w:r>
      <w:proofErr w:type="spellEnd"/>
      <w:r>
        <w:rPr>
          <w:sz w:val="20"/>
          <w:szCs w:val="20"/>
          <w:lang w:val="es-ES"/>
        </w:rPr>
        <w:t xml:space="preserve"> camera </w:t>
      </w:r>
      <w:proofErr w:type="spellStart"/>
      <w:r>
        <w:rPr>
          <w:sz w:val="20"/>
          <w:szCs w:val="20"/>
          <w:lang w:val="es-ES"/>
        </w:rPr>
        <w:t>cu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becul</w:t>
      </w:r>
      <w:proofErr w:type="spellEnd"/>
      <w:r>
        <w:rPr>
          <w:sz w:val="20"/>
          <w:szCs w:val="20"/>
          <w:lang w:val="es-ES"/>
        </w:rPr>
        <w:t xml:space="preserve"> in </w:t>
      </w:r>
      <w:proofErr w:type="spellStart"/>
      <w:r>
        <w:rPr>
          <w:sz w:val="20"/>
          <w:szCs w:val="20"/>
          <w:lang w:val="es-ES"/>
        </w:rPr>
        <w:t>cauza</w:t>
      </w:r>
      <w:proofErr w:type="spellEnd"/>
      <w:r>
        <w:rPr>
          <w:sz w:val="20"/>
          <w:szCs w:val="20"/>
          <w:lang w:val="es-ES"/>
        </w:rPr>
        <w:t xml:space="preserve"> (</w:t>
      </w:r>
      <w:proofErr w:type="spellStart"/>
      <w:r>
        <w:rPr>
          <w:sz w:val="20"/>
          <w:szCs w:val="20"/>
          <w:lang w:val="es-ES"/>
        </w:rPr>
        <w:t>legatura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lor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fiind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facuta</w:t>
      </w:r>
      <w:proofErr w:type="spellEnd"/>
      <w:r>
        <w:rPr>
          <w:sz w:val="20"/>
          <w:szCs w:val="20"/>
          <w:lang w:val="es-ES"/>
        </w:rPr>
        <w:t xml:space="preserve"> de catre </w:t>
      </w:r>
      <w:proofErr w:type="spellStart"/>
      <w:r>
        <w:rPr>
          <w:sz w:val="20"/>
          <w:szCs w:val="20"/>
          <w:lang w:val="es-ES"/>
        </w:rPr>
        <w:t>utilizator</w:t>
      </w:r>
      <w:proofErr w:type="spellEnd"/>
      <w:r>
        <w:rPr>
          <w:sz w:val="20"/>
          <w:szCs w:val="20"/>
          <w:lang w:val="es-ES"/>
        </w:rPr>
        <w:t xml:space="preserve"> in </w:t>
      </w:r>
      <w:proofErr w:type="spellStart"/>
      <w:r>
        <w:rPr>
          <w:sz w:val="20"/>
          <w:szCs w:val="20"/>
          <w:lang w:val="es-ES"/>
        </w:rPr>
        <w:t>momentul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configurarii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acestui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scenariu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prin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adaugarea</w:t>
      </w:r>
      <w:proofErr w:type="spellEnd"/>
      <w:r>
        <w:rPr>
          <w:sz w:val="20"/>
          <w:szCs w:val="20"/>
          <w:lang w:val="es-ES"/>
        </w:rPr>
        <w:t xml:space="preserve"> in baza de date id-</w:t>
      </w:r>
      <w:proofErr w:type="spellStart"/>
      <w:r>
        <w:rPr>
          <w:sz w:val="20"/>
          <w:szCs w:val="20"/>
          <w:lang w:val="es-ES"/>
        </w:rPr>
        <w:t>ul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becului</w:t>
      </w:r>
      <w:proofErr w:type="spellEnd"/>
      <w:r>
        <w:rPr>
          <w:sz w:val="20"/>
          <w:szCs w:val="20"/>
          <w:lang w:val="es-ES"/>
        </w:rPr>
        <w:t xml:space="preserve"> si id-</w:t>
      </w:r>
      <w:proofErr w:type="spellStart"/>
      <w:r>
        <w:rPr>
          <w:sz w:val="20"/>
          <w:szCs w:val="20"/>
          <w:lang w:val="es-ES"/>
        </w:rPr>
        <w:t>ul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senzorului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corespunzator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acestuia</w:t>
      </w:r>
      <w:proofErr w:type="spellEnd"/>
      <w:r>
        <w:rPr>
          <w:sz w:val="20"/>
          <w:szCs w:val="20"/>
          <w:lang w:val="es-ES"/>
        </w:rPr>
        <w:t xml:space="preserve">) </w:t>
      </w:r>
      <w:proofErr w:type="spellStart"/>
      <w:r>
        <w:rPr>
          <w:sz w:val="20"/>
          <w:szCs w:val="20"/>
          <w:lang w:val="es-ES"/>
        </w:rPr>
        <w:t>iar</w:t>
      </w:r>
      <w:proofErr w:type="spellEnd"/>
      <w:r>
        <w:rPr>
          <w:sz w:val="20"/>
          <w:szCs w:val="20"/>
          <w:lang w:val="es-ES"/>
        </w:rPr>
        <w:t xml:space="preserve"> daca, </w:t>
      </w:r>
      <w:proofErr w:type="spellStart"/>
      <w:r>
        <w:rPr>
          <w:sz w:val="20"/>
          <w:szCs w:val="20"/>
          <w:lang w:val="es-ES"/>
        </w:rPr>
        <w:t>dupa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trecerea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unei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anumite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perioade</w:t>
      </w:r>
      <w:proofErr w:type="spellEnd"/>
      <w:r>
        <w:rPr>
          <w:sz w:val="20"/>
          <w:szCs w:val="20"/>
          <w:lang w:val="es-ES"/>
        </w:rPr>
        <w:t xml:space="preserve"> de </w:t>
      </w:r>
      <w:proofErr w:type="spellStart"/>
      <w:r>
        <w:rPr>
          <w:sz w:val="20"/>
          <w:szCs w:val="20"/>
          <w:lang w:val="es-ES"/>
        </w:rPr>
        <w:t>timp</w:t>
      </w:r>
      <w:proofErr w:type="spellEnd"/>
      <w:ins w:id="95" w:author="Stefan, Ioana (CT RDA BAM CON-RO)" w:date="2019-03-20T13:32:00Z">
        <w:r w:rsidR="00765997">
          <w:rPr>
            <w:sz w:val="20"/>
            <w:szCs w:val="20"/>
            <w:lang w:val="es-ES"/>
          </w:rPr>
          <w:t xml:space="preserve"> </w:t>
        </w:r>
        <w:proofErr w:type="spellStart"/>
        <w:r w:rsidR="00765997">
          <w:rPr>
            <w:sz w:val="20"/>
            <w:szCs w:val="20"/>
            <w:lang w:val="es-ES"/>
          </w:rPr>
          <w:t>prestabilite</w:t>
        </w:r>
      </w:ins>
      <w:proofErr w:type="spellEnd"/>
      <w:r>
        <w:rPr>
          <w:sz w:val="20"/>
          <w:szCs w:val="20"/>
          <w:lang w:val="es-ES"/>
        </w:rPr>
        <w:t xml:space="preserve"> (</w:t>
      </w:r>
      <w:proofErr w:type="spellStart"/>
      <w:r>
        <w:rPr>
          <w:sz w:val="20"/>
          <w:szCs w:val="20"/>
          <w:lang w:val="es-ES"/>
        </w:rPr>
        <w:t>aceasta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fiind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setata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tot</w:t>
      </w:r>
      <w:proofErr w:type="spellEnd"/>
      <w:r>
        <w:rPr>
          <w:sz w:val="20"/>
          <w:szCs w:val="20"/>
          <w:lang w:val="es-ES"/>
        </w:rPr>
        <w:t xml:space="preserve"> de </w:t>
      </w:r>
      <w:proofErr w:type="spellStart"/>
      <w:r>
        <w:rPr>
          <w:sz w:val="20"/>
          <w:szCs w:val="20"/>
          <w:lang w:val="es-ES"/>
        </w:rPr>
        <w:t>utilizator</w:t>
      </w:r>
      <w:proofErr w:type="spellEnd"/>
      <w:r>
        <w:rPr>
          <w:sz w:val="20"/>
          <w:szCs w:val="20"/>
          <w:lang w:val="es-ES"/>
        </w:rPr>
        <w:t xml:space="preserve"> la configurare) </w:t>
      </w:r>
      <w:proofErr w:type="spellStart"/>
      <w:r>
        <w:rPr>
          <w:sz w:val="20"/>
          <w:szCs w:val="20"/>
          <w:lang w:val="es-ES"/>
        </w:rPr>
        <w:t>nu</w:t>
      </w:r>
      <w:proofErr w:type="spellEnd"/>
      <w:r>
        <w:rPr>
          <w:sz w:val="20"/>
          <w:szCs w:val="20"/>
          <w:lang w:val="es-ES"/>
        </w:rPr>
        <w:t xml:space="preserve"> a </w:t>
      </w:r>
      <w:proofErr w:type="spellStart"/>
      <w:r>
        <w:rPr>
          <w:sz w:val="20"/>
          <w:szCs w:val="20"/>
          <w:lang w:val="es-ES"/>
        </w:rPr>
        <w:t>fost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detectata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miscare</w:t>
      </w:r>
      <w:proofErr w:type="spellEnd"/>
      <w:r>
        <w:rPr>
          <w:sz w:val="20"/>
          <w:szCs w:val="20"/>
          <w:lang w:val="es-ES"/>
        </w:rPr>
        <w:t xml:space="preserve"> in camera se </w:t>
      </w:r>
      <w:proofErr w:type="spellStart"/>
      <w:r>
        <w:rPr>
          <w:sz w:val="20"/>
          <w:szCs w:val="20"/>
          <w:lang w:val="es-ES"/>
        </w:rPr>
        <w:t>genereaza</w:t>
      </w:r>
      <w:proofErr w:type="spellEnd"/>
      <w:r>
        <w:rPr>
          <w:sz w:val="20"/>
          <w:szCs w:val="20"/>
          <w:lang w:val="es-ES"/>
        </w:rPr>
        <w:t xml:space="preserve"> un </w:t>
      </w:r>
      <w:proofErr w:type="spellStart"/>
      <w:r>
        <w:rPr>
          <w:sz w:val="20"/>
          <w:szCs w:val="20"/>
          <w:lang w:val="es-ES"/>
        </w:rPr>
        <w:t>eveniment</w:t>
      </w:r>
      <w:proofErr w:type="spellEnd"/>
      <w:r>
        <w:rPr>
          <w:sz w:val="20"/>
          <w:szCs w:val="20"/>
          <w:lang w:val="es-ES"/>
        </w:rPr>
        <w:t xml:space="preserve"> </w:t>
      </w:r>
      <w:del w:id="96" w:author="Stefan, Ioana (CT RDA BAM CON-RO)" w:date="2019-03-20T13:33:00Z">
        <w:r w:rsidDel="00765997">
          <w:rPr>
            <w:sz w:val="20"/>
            <w:szCs w:val="20"/>
            <w:lang w:val="es-ES"/>
          </w:rPr>
          <w:delText>ce transmite starea “0” catre</w:delText>
        </w:r>
      </w:del>
      <w:ins w:id="97" w:author="Stefan, Ioana (CT RDA BAM CON-RO)" w:date="2019-03-20T13:33:00Z">
        <w:r w:rsidR="00765997">
          <w:rPr>
            <w:sz w:val="20"/>
            <w:szCs w:val="20"/>
            <w:lang w:val="es-ES"/>
          </w:rPr>
          <w:t xml:space="preserve">de </w:t>
        </w:r>
        <w:proofErr w:type="spellStart"/>
        <w:r w:rsidR="00765997">
          <w:rPr>
            <w:sz w:val="20"/>
            <w:szCs w:val="20"/>
            <w:lang w:val="es-ES"/>
          </w:rPr>
          <w:t>inchidere</w:t>
        </w:r>
        <w:proofErr w:type="spellEnd"/>
        <w:r w:rsidR="00765997">
          <w:rPr>
            <w:sz w:val="20"/>
            <w:szCs w:val="20"/>
            <w:lang w:val="es-ES"/>
          </w:rPr>
          <w:t xml:space="preserve"> a</w:t>
        </w:r>
      </w:ins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intrerupatorul</w:t>
      </w:r>
      <w:proofErr w:type="spellEnd"/>
      <w:r>
        <w:rPr>
          <w:sz w:val="20"/>
          <w:szCs w:val="20"/>
          <w:lang w:val="es-ES"/>
        </w:rPr>
        <w:t xml:space="preserve"> ce </w:t>
      </w:r>
      <w:proofErr w:type="spellStart"/>
      <w:r>
        <w:rPr>
          <w:sz w:val="20"/>
          <w:szCs w:val="20"/>
          <w:lang w:val="es-ES"/>
        </w:rPr>
        <w:t>controleaza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becul</w:t>
      </w:r>
      <w:proofErr w:type="spellEnd"/>
      <w:r>
        <w:rPr>
          <w:sz w:val="20"/>
          <w:szCs w:val="20"/>
          <w:lang w:val="es-ES"/>
        </w:rPr>
        <w:t xml:space="preserve"> in </w:t>
      </w:r>
      <w:proofErr w:type="spellStart"/>
      <w:r>
        <w:rPr>
          <w:sz w:val="20"/>
          <w:szCs w:val="20"/>
          <w:lang w:val="es-ES"/>
        </w:rPr>
        <w:t>cauza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ceea</w:t>
      </w:r>
      <w:proofErr w:type="spellEnd"/>
      <w:del w:id="98" w:author="Stefan, Ioana (CT RDA BAM CON-RO)" w:date="2019-03-20T13:33:00Z">
        <w:r w:rsidDel="00765997">
          <w:rPr>
            <w:sz w:val="20"/>
            <w:szCs w:val="20"/>
            <w:lang w:val="es-ES"/>
          </w:rPr>
          <w:delText xml:space="preserve"> ce semnifica oprirea acestuia</w:delText>
        </w:r>
      </w:del>
      <w:r>
        <w:rPr>
          <w:sz w:val="20"/>
          <w:szCs w:val="20"/>
          <w:lang w:val="es-ES"/>
        </w:rPr>
        <w:t>.</w:t>
      </w:r>
    </w:p>
    <w:p w:rsidR="00CB59F3" w:rsidRDefault="00401C16">
      <w:pPr>
        <w:pStyle w:val="ListParagraph"/>
        <w:numPr>
          <w:ilvl w:val="0"/>
          <w:numId w:val="1"/>
        </w:num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Al </w:t>
      </w:r>
      <w:proofErr w:type="spellStart"/>
      <w:r>
        <w:rPr>
          <w:sz w:val="20"/>
          <w:szCs w:val="20"/>
          <w:lang w:val="es-ES"/>
        </w:rPr>
        <w:t>treilea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scenariu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ne</w:t>
      </w:r>
      <w:proofErr w:type="spellEnd"/>
      <w:r>
        <w:rPr>
          <w:sz w:val="20"/>
          <w:szCs w:val="20"/>
          <w:lang w:val="es-ES"/>
        </w:rPr>
        <w:t xml:space="preserve"> permite </w:t>
      </w:r>
      <w:proofErr w:type="spellStart"/>
      <w:r>
        <w:rPr>
          <w:sz w:val="20"/>
          <w:szCs w:val="20"/>
          <w:lang w:val="es-ES"/>
        </w:rPr>
        <w:t>sa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detectam</w:t>
      </w:r>
      <w:proofErr w:type="spellEnd"/>
      <w:r>
        <w:rPr>
          <w:sz w:val="20"/>
          <w:szCs w:val="20"/>
          <w:lang w:val="es-ES"/>
        </w:rPr>
        <w:t xml:space="preserve"> o </w:t>
      </w:r>
      <w:proofErr w:type="spellStart"/>
      <w:r>
        <w:rPr>
          <w:sz w:val="20"/>
          <w:szCs w:val="20"/>
          <w:lang w:val="es-ES"/>
        </w:rPr>
        <w:t>crestere</w:t>
      </w:r>
      <w:proofErr w:type="spellEnd"/>
      <w:r>
        <w:rPr>
          <w:sz w:val="20"/>
          <w:szCs w:val="20"/>
          <w:lang w:val="es-ES"/>
        </w:rPr>
        <w:t xml:space="preserve"> brusca a </w:t>
      </w:r>
      <w:proofErr w:type="spellStart"/>
      <w:r>
        <w:rPr>
          <w:sz w:val="20"/>
          <w:szCs w:val="20"/>
          <w:lang w:val="es-ES"/>
        </w:rPr>
        <w:t>consumului</w:t>
      </w:r>
      <w:proofErr w:type="spellEnd"/>
      <w:r>
        <w:rPr>
          <w:sz w:val="20"/>
          <w:szCs w:val="20"/>
          <w:lang w:val="es-ES"/>
        </w:rPr>
        <w:t xml:space="preserve"> de la o </w:t>
      </w:r>
      <w:proofErr w:type="spellStart"/>
      <w:r>
        <w:rPr>
          <w:sz w:val="20"/>
          <w:szCs w:val="20"/>
          <w:lang w:val="es-ES"/>
        </w:rPr>
        <w:t>priza</w:t>
      </w:r>
      <w:proofErr w:type="spellEnd"/>
      <w:r>
        <w:rPr>
          <w:sz w:val="20"/>
          <w:szCs w:val="20"/>
          <w:lang w:val="es-ES"/>
        </w:rPr>
        <w:t xml:space="preserve"> si </w:t>
      </w:r>
      <w:proofErr w:type="spellStart"/>
      <w:r>
        <w:rPr>
          <w:sz w:val="20"/>
          <w:szCs w:val="20"/>
          <w:lang w:val="es-ES"/>
        </w:rPr>
        <w:t>sa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recalculam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modul</w:t>
      </w:r>
      <w:proofErr w:type="spellEnd"/>
      <w:r>
        <w:rPr>
          <w:sz w:val="20"/>
          <w:szCs w:val="20"/>
          <w:lang w:val="es-ES"/>
        </w:rPr>
        <w:t xml:space="preserve"> de </w:t>
      </w:r>
      <w:del w:id="99" w:author="Stefan, Ioana (CT RDA BAM CON-RO)" w:date="2019-03-20T13:36:00Z">
        <w:r w:rsidDel="00582FF0">
          <w:rPr>
            <w:sz w:val="20"/>
            <w:szCs w:val="20"/>
            <w:lang w:val="es-ES"/>
          </w:rPr>
          <w:delText xml:space="preserve">impartire </w:delText>
        </w:r>
      </w:del>
      <w:ins w:id="100" w:author="Stefan, Ioana (CT RDA BAM CON-RO)" w:date="2019-03-20T13:36:00Z">
        <w:r w:rsidR="00582FF0">
          <w:rPr>
            <w:sz w:val="20"/>
            <w:szCs w:val="20"/>
            <w:lang w:val="es-ES"/>
          </w:rPr>
          <w:t xml:space="preserve">alimentare </w:t>
        </w:r>
      </w:ins>
      <w:r>
        <w:rPr>
          <w:sz w:val="20"/>
          <w:szCs w:val="20"/>
          <w:lang w:val="es-ES"/>
        </w:rPr>
        <w:t xml:space="preserve">a </w:t>
      </w:r>
      <w:proofErr w:type="spellStart"/>
      <w:r>
        <w:rPr>
          <w:sz w:val="20"/>
          <w:szCs w:val="20"/>
          <w:lang w:val="es-ES"/>
        </w:rPr>
        <w:t>circuitelor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locuintei</w:t>
      </w:r>
      <w:proofErr w:type="spellEnd"/>
      <w:r>
        <w:rPr>
          <w:sz w:val="20"/>
          <w:szCs w:val="20"/>
          <w:lang w:val="es-ES"/>
        </w:rPr>
        <w:t xml:space="preserve"> </w:t>
      </w:r>
      <w:del w:id="101" w:author="Stefan, Ioana (CT RDA BAM CON-RO)" w:date="2019-03-20T13:37:00Z">
        <w:r w:rsidDel="003256CD">
          <w:rPr>
            <w:sz w:val="20"/>
            <w:szCs w:val="20"/>
            <w:lang w:val="es-ES"/>
          </w:rPr>
          <w:delText xml:space="preserve">la cei 2 sau mai multi alimentatori </w:delText>
        </w:r>
      </w:del>
      <w:r>
        <w:rPr>
          <w:sz w:val="20"/>
          <w:szCs w:val="20"/>
          <w:lang w:val="es-ES"/>
        </w:rPr>
        <w:t xml:space="preserve">( de </w:t>
      </w:r>
      <w:proofErr w:type="spellStart"/>
      <w:proofErr w:type="gramStart"/>
      <w:r>
        <w:rPr>
          <w:sz w:val="20"/>
          <w:szCs w:val="20"/>
          <w:lang w:val="es-ES"/>
        </w:rPr>
        <w:t>exemplu</w:t>
      </w:r>
      <w:proofErr w:type="spellEnd"/>
      <w:r>
        <w:rPr>
          <w:sz w:val="20"/>
          <w:szCs w:val="20"/>
          <w:lang w:val="es-ES"/>
        </w:rPr>
        <w:t xml:space="preserve"> :</w:t>
      </w:r>
      <w:proofErr w:type="gram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panou</w:t>
      </w:r>
      <w:proofErr w:type="spellEnd"/>
      <w:r>
        <w:rPr>
          <w:sz w:val="20"/>
          <w:szCs w:val="20"/>
          <w:lang w:val="es-ES"/>
        </w:rPr>
        <w:t xml:space="preserve"> solar </w:t>
      </w:r>
      <w:proofErr w:type="spellStart"/>
      <w:r>
        <w:rPr>
          <w:sz w:val="20"/>
          <w:szCs w:val="20"/>
          <w:lang w:val="es-ES"/>
        </w:rPr>
        <w:t>fotovoltaic</w:t>
      </w:r>
      <w:proofErr w:type="spellEnd"/>
      <w:r>
        <w:rPr>
          <w:sz w:val="20"/>
          <w:szCs w:val="20"/>
          <w:lang w:val="es-ES"/>
        </w:rPr>
        <w:t xml:space="preserve"> , </w:t>
      </w:r>
      <w:proofErr w:type="spellStart"/>
      <w:r>
        <w:rPr>
          <w:color w:val="9BBB59" w:themeColor="accent3"/>
          <w:sz w:val="20"/>
          <w:szCs w:val="20"/>
          <w:lang w:val="es-ES"/>
        </w:rPr>
        <w:t>alimentarea</w:t>
      </w:r>
      <w:proofErr w:type="spellEnd"/>
      <w:r>
        <w:rPr>
          <w:color w:val="9BBB59" w:themeColor="accent3"/>
          <w:sz w:val="20"/>
          <w:szCs w:val="20"/>
          <w:lang w:val="es-ES"/>
        </w:rPr>
        <w:t xml:space="preserve"> </w:t>
      </w:r>
      <w:proofErr w:type="spellStart"/>
      <w:r>
        <w:rPr>
          <w:color w:val="9BBB59" w:themeColor="accent3"/>
          <w:sz w:val="20"/>
          <w:szCs w:val="20"/>
          <w:lang w:val="es-ES"/>
        </w:rPr>
        <w:t>normala</w:t>
      </w:r>
      <w:proofErr w:type="spellEnd"/>
      <w:r>
        <w:rPr>
          <w:sz w:val="20"/>
          <w:szCs w:val="20"/>
          <w:lang w:val="es-ES"/>
        </w:rPr>
        <w:t xml:space="preserve">) </w:t>
      </w:r>
      <w:proofErr w:type="spellStart"/>
      <w:r>
        <w:rPr>
          <w:sz w:val="20"/>
          <w:szCs w:val="20"/>
          <w:lang w:val="es-ES"/>
        </w:rPr>
        <w:t>prioritizand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ins w:id="102" w:author="Stefan, Ioana (CT RDA BAM CON-RO)" w:date="2019-03-20T13:38:00Z">
        <w:r w:rsidR="003256CD">
          <w:rPr>
            <w:sz w:val="20"/>
            <w:szCs w:val="20"/>
            <w:lang w:val="es-ES"/>
          </w:rPr>
          <w:t>utilizarea</w:t>
        </w:r>
        <w:proofErr w:type="spellEnd"/>
        <w:r w:rsidR="003256CD">
          <w:rPr>
            <w:sz w:val="20"/>
            <w:szCs w:val="20"/>
            <w:lang w:val="es-ES"/>
          </w:rPr>
          <w:t xml:space="preserve"> </w:t>
        </w:r>
        <w:proofErr w:type="spellStart"/>
        <w:r w:rsidR="003256CD">
          <w:rPr>
            <w:sz w:val="20"/>
            <w:szCs w:val="20"/>
            <w:lang w:val="es-ES"/>
          </w:rPr>
          <w:t>energiei</w:t>
        </w:r>
        <w:proofErr w:type="spellEnd"/>
        <w:r w:rsidR="003256CD">
          <w:rPr>
            <w:sz w:val="20"/>
            <w:szCs w:val="20"/>
            <w:lang w:val="es-ES"/>
          </w:rPr>
          <w:t xml:space="preserve"> </w:t>
        </w:r>
        <w:proofErr w:type="spellStart"/>
        <w:r w:rsidR="003256CD">
          <w:rPr>
            <w:sz w:val="20"/>
            <w:szCs w:val="20"/>
            <w:lang w:val="es-ES"/>
          </w:rPr>
          <w:t>verzi</w:t>
        </w:r>
        <w:proofErr w:type="spellEnd"/>
        <w:r w:rsidR="003256CD">
          <w:rPr>
            <w:sz w:val="20"/>
            <w:szCs w:val="20"/>
            <w:lang w:val="es-ES"/>
          </w:rPr>
          <w:t xml:space="preserve"> produce de </w:t>
        </w:r>
        <w:proofErr w:type="spellStart"/>
        <w:r w:rsidR="003256CD">
          <w:rPr>
            <w:sz w:val="20"/>
            <w:szCs w:val="20"/>
            <w:lang w:val="es-ES"/>
          </w:rPr>
          <w:t>panourile</w:t>
        </w:r>
        <w:proofErr w:type="spellEnd"/>
        <w:r w:rsidR="003256CD">
          <w:rPr>
            <w:sz w:val="20"/>
            <w:szCs w:val="20"/>
            <w:lang w:val="es-ES"/>
          </w:rPr>
          <w:t xml:space="preserve"> solare. </w:t>
        </w:r>
      </w:ins>
      <w:del w:id="103" w:author="Stefan, Ioana (CT RDA BAM CON-RO)" w:date="2019-03-20T13:38:00Z">
        <w:r w:rsidDel="003256CD">
          <w:rPr>
            <w:sz w:val="20"/>
            <w:szCs w:val="20"/>
            <w:lang w:val="es-ES"/>
          </w:rPr>
          <w:delText>folosirea minima a puterii electrice furnizate de catre alimentarea standard.</w:delText>
        </w:r>
      </w:del>
    </w:p>
    <w:p w:rsidR="00CB59F3" w:rsidRDefault="00401C16">
      <w:pPr>
        <w:rPr>
          <w:sz w:val="20"/>
          <w:szCs w:val="20"/>
          <w:lang w:val="es-ES"/>
        </w:rPr>
      </w:pPr>
      <w:del w:id="104" w:author="Stefan, Ioana (CT RDA BAM CON-RO)" w:date="2019-03-20T13:38:00Z">
        <w:r w:rsidDel="003256CD">
          <w:rPr>
            <w:sz w:val="20"/>
            <w:szCs w:val="20"/>
            <w:lang w:val="es-ES"/>
          </w:rPr>
          <w:delText>In ziua de astazi majoritatea l</w:delText>
        </w:r>
      </w:del>
      <w:proofErr w:type="spellStart"/>
      <w:ins w:id="105" w:author="Stefan, Ioana (CT RDA BAM CON-RO)" w:date="2019-03-20T13:38:00Z">
        <w:r w:rsidR="003256CD">
          <w:rPr>
            <w:sz w:val="20"/>
            <w:szCs w:val="20"/>
            <w:lang w:val="es-ES"/>
          </w:rPr>
          <w:t>L</w:t>
        </w:r>
      </w:ins>
      <w:r>
        <w:rPr>
          <w:sz w:val="20"/>
          <w:szCs w:val="20"/>
          <w:lang w:val="es-ES"/>
        </w:rPr>
        <w:t>ocuintel</w:t>
      </w:r>
      <w:ins w:id="106" w:author="Stefan, Ioana (CT RDA BAM CON-RO)" w:date="2019-03-20T13:38:00Z">
        <w:r w:rsidR="003256CD">
          <w:rPr>
            <w:sz w:val="20"/>
            <w:szCs w:val="20"/>
            <w:lang w:val="es-ES"/>
          </w:rPr>
          <w:t>e</w:t>
        </w:r>
      </w:ins>
      <w:proofErr w:type="spellEnd"/>
      <w:del w:id="107" w:author="Stefan, Ioana (CT RDA BAM CON-RO)" w:date="2019-03-20T13:38:00Z">
        <w:r w:rsidDel="003256CD">
          <w:rPr>
            <w:sz w:val="20"/>
            <w:szCs w:val="20"/>
            <w:lang w:val="es-ES"/>
          </w:rPr>
          <w:delText>or</w:delText>
        </w:r>
      </w:del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au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instalatia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electrica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compusa</w:t>
      </w:r>
      <w:proofErr w:type="spellEnd"/>
      <w:r>
        <w:rPr>
          <w:sz w:val="20"/>
          <w:szCs w:val="20"/>
          <w:lang w:val="es-ES"/>
        </w:rPr>
        <w:t xml:space="preserve"> din </w:t>
      </w:r>
      <w:proofErr w:type="spellStart"/>
      <w:r>
        <w:rPr>
          <w:sz w:val="20"/>
          <w:szCs w:val="20"/>
          <w:lang w:val="es-ES"/>
        </w:rPr>
        <w:t>mai</w:t>
      </w:r>
      <w:proofErr w:type="spellEnd"/>
      <w:r>
        <w:rPr>
          <w:sz w:val="20"/>
          <w:szCs w:val="20"/>
          <w:lang w:val="es-ES"/>
        </w:rPr>
        <w:t xml:space="preserve"> multe </w:t>
      </w:r>
      <w:proofErr w:type="spellStart"/>
      <w:r>
        <w:rPr>
          <w:sz w:val="20"/>
          <w:szCs w:val="20"/>
          <w:lang w:val="es-ES"/>
        </w:rPr>
        <w:t>circuite</w:t>
      </w:r>
      <w:proofErr w:type="spellEnd"/>
      <w:r>
        <w:rPr>
          <w:sz w:val="20"/>
          <w:szCs w:val="20"/>
          <w:lang w:val="es-ES"/>
        </w:rPr>
        <w:t xml:space="preserve"> (de </w:t>
      </w:r>
      <w:proofErr w:type="spellStart"/>
      <w:proofErr w:type="gramStart"/>
      <w:r>
        <w:rPr>
          <w:sz w:val="20"/>
          <w:szCs w:val="20"/>
          <w:lang w:val="es-ES"/>
        </w:rPr>
        <w:t>exemplu</w:t>
      </w:r>
      <w:proofErr w:type="spellEnd"/>
      <w:r>
        <w:rPr>
          <w:sz w:val="20"/>
          <w:szCs w:val="20"/>
          <w:lang w:val="es-ES"/>
        </w:rPr>
        <w:t xml:space="preserve"> :</w:t>
      </w:r>
      <w:proofErr w:type="gram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circuite</w:t>
      </w:r>
      <w:proofErr w:type="spellEnd"/>
      <w:r>
        <w:rPr>
          <w:sz w:val="20"/>
          <w:szCs w:val="20"/>
          <w:lang w:val="es-ES"/>
        </w:rPr>
        <w:t xml:space="preserve"> ce </w:t>
      </w:r>
      <w:proofErr w:type="spellStart"/>
      <w:r>
        <w:rPr>
          <w:sz w:val="20"/>
          <w:szCs w:val="20"/>
          <w:lang w:val="es-ES"/>
        </w:rPr>
        <w:t>alimenteaza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prizele</w:t>
      </w:r>
      <w:proofErr w:type="spellEnd"/>
      <w:r>
        <w:rPr>
          <w:sz w:val="20"/>
          <w:szCs w:val="20"/>
          <w:lang w:val="es-ES"/>
        </w:rPr>
        <w:t xml:space="preserve"> -&gt; </w:t>
      </w:r>
      <w:proofErr w:type="spellStart"/>
      <w:r>
        <w:rPr>
          <w:sz w:val="20"/>
          <w:szCs w:val="20"/>
          <w:lang w:val="es-ES"/>
        </w:rPr>
        <w:t>acestea</w:t>
      </w:r>
      <w:proofErr w:type="spellEnd"/>
      <w:r>
        <w:rPr>
          <w:sz w:val="20"/>
          <w:szCs w:val="20"/>
          <w:lang w:val="es-ES"/>
        </w:rPr>
        <w:t xml:space="preserve"> consuma </w:t>
      </w:r>
      <w:proofErr w:type="spellStart"/>
      <w:r>
        <w:rPr>
          <w:sz w:val="20"/>
          <w:szCs w:val="20"/>
          <w:lang w:val="es-ES"/>
        </w:rPr>
        <w:t>mai</w:t>
      </w:r>
      <w:proofErr w:type="spellEnd"/>
      <w:r>
        <w:rPr>
          <w:sz w:val="20"/>
          <w:szCs w:val="20"/>
          <w:lang w:val="es-ES"/>
        </w:rPr>
        <w:t xml:space="preserve"> multa </w:t>
      </w:r>
      <w:proofErr w:type="spellStart"/>
      <w:r>
        <w:rPr>
          <w:sz w:val="20"/>
          <w:szCs w:val="20"/>
          <w:lang w:val="es-ES"/>
        </w:rPr>
        <w:t>energie</w:t>
      </w:r>
      <w:proofErr w:type="spellEnd"/>
      <w:r>
        <w:rPr>
          <w:sz w:val="20"/>
          <w:szCs w:val="20"/>
          <w:lang w:val="es-ES"/>
        </w:rPr>
        <w:t xml:space="preserve"> eléctrica, </w:t>
      </w:r>
      <w:proofErr w:type="spellStart"/>
      <w:r>
        <w:rPr>
          <w:sz w:val="20"/>
          <w:szCs w:val="20"/>
          <w:lang w:val="es-ES"/>
        </w:rPr>
        <w:t>circuite</w:t>
      </w:r>
      <w:proofErr w:type="spellEnd"/>
      <w:r>
        <w:rPr>
          <w:sz w:val="20"/>
          <w:szCs w:val="20"/>
          <w:lang w:val="es-ES"/>
        </w:rPr>
        <w:t xml:space="preserve"> de </w:t>
      </w:r>
      <w:proofErr w:type="spellStart"/>
      <w:r>
        <w:rPr>
          <w:sz w:val="20"/>
          <w:szCs w:val="20"/>
          <w:lang w:val="es-ES"/>
        </w:rPr>
        <w:t>iluminat</w:t>
      </w:r>
      <w:proofErr w:type="spellEnd"/>
      <w:r>
        <w:rPr>
          <w:sz w:val="20"/>
          <w:szCs w:val="20"/>
          <w:lang w:val="es-ES"/>
        </w:rPr>
        <w:t xml:space="preserve"> -&gt; </w:t>
      </w:r>
      <w:proofErr w:type="spellStart"/>
      <w:r>
        <w:rPr>
          <w:sz w:val="20"/>
          <w:szCs w:val="20"/>
          <w:lang w:val="es-ES"/>
        </w:rPr>
        <w:t>alimenteaza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becurile</w:t>
      </w:r>
      <w:proofErr w:type="spellEnd"/>
      <w:r>
        <w:rPr>
          <w:sz w:val="20"/>
          <w:szCs w:val="20"/>
          <w:lang w:val="es-ES"/>
        </w:rPr>
        <w:t xml:space="preserve"> si </w:t>
      </w:r>
      <w:proofErr w:type="spellStart"/>
      <w:r>
        <w:rPr>
          <w:sz w:val="20"/>
          <w:szCs w:val="20"/>
          <w:lang w:val="es-ES"/>
        </w:rPr>
        <w:t>restul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corpurilor</w:t>
      </w:r>
      <w:proofErr w:type="spellEnd"/>
      <w:r>
        <w:rPr>
          <w:sz w:val="20"/>
          <w:szCs w:val="20"/>
          <w:lang w:val="es-ES"/>
        </w:rPr>
        <w:t xml:space="preserve"> de </w:t>
      </w:r>
      <w:proofErr w:type="spellStart"/>
      <w:r>
        <w:rPr>
          <w:sz w:val="20"/>
          <w:szCs w:val="20"/>
          <w:lang w:val="es-ES"/>
        </w:rPr>
        <w:t>iluminat</w:t>
      </w:r>
      <w:proofErr w:type="spellEnd"/>
      <w:r>
        <w:rPr>
          <w:sz w:val="20"/>
          <w:szCs w:val="20"/>
          <w:lang w:val="es-ES"/>
        </w:rPr>
        <w:t xml:space="preserve"> ale </w:t>
      </w:r>
      <w:proofErr w:type="spellStart"/>
      <w:r>
        <w:rPr>
          <w:sz w:val="20"/>
          <w:szCs w:val="20"/>
          <w:lang w:val="es-ES"/>
        </w:rPr>
        <w:t>casei</w:t>
      </w:r>
      <w:proofErr w:type="spellEnd"/>
      <w:r>
        <w:rPr>
          <w:sz w:val="20"/>
          <w:szCs w:val="20"/>
          <w:lang w:val="es-ES"/>
        </w:rPr>
        <w:t xml:space="preserve">). Cum </w:t>
      </w:r>
      <w:proofErr w:type="spellStart"/>
      <w:r>
        <w:rPr>
          <w:sz w:val="20"/>
          <w:szCs w:val="20"/>
          <w:lang w:val="es-ES"/>
        </w:rPr>
        <w:t>acestea</w:t>
      </w:r>
      <w:proofErr w:type="spellEnd"/>
      <w:r>
        <w:rPr>
          <w:sz w:val="20"/>
          <w:szCs w:val="20"/>
          <w:lang w:val="es-ES"/>
        </w:rPr>
        <w:t xml:space="preserve"> sunt </w:t>
      </w:r>
      <w:proofErr w:type="spellStart"/>
      <w:r>
        <w:rPr>
          <w:sz w:val="20"/>
          <w:szCs w:val="20"/>
          <w:lang w:val="es-ES"/>
        </w:rPr>
        <w:t>independente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unul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fata</w:t>
      </w:r>
      <w:proofErr w:type="spellEnd"/>
      <w:r>
        <w:rPr>
          <w:sz w:val="20"/>
          <w:szCs w:val="20"/>
          <w:lang w:val="es-ES"/>
        </w:rPr>
        <w:t xml:space="preserve"> de </w:t>
      </w:r>
      <w:proofErr w:type="spellStart"/>
      <w:r>
        <w:rPr>
          <w:sz w:val="20"/>
          <w:szCs w:val="20"/>
          <w:lang w:val="es-ES"/>
        </w:rPr>
        <w:t>celalalt</w:t>
      </w:r>
      <w:proofErr w:type="spellEnd"/>
      <w:r>
        <w:rPr>
          <w:sz w:val="20"/>
          <w:szCs w:val="20"/>
          <w:lang w:val="es-ES"/>
        </w:rPr>
        <w:t xml:space="preserve">, </w:t>
      </w:r>
      <w:proofErr w:type="spellStart"/>
      <w:r>
        <w:rPr>
          <w:sz w:val="20"/>
          <w:szCs w:val="20"/>
          <w:lang w:val="es-ES"/>
        </w:rPr>
        <w:t>alimentarea</w:t>
      </w:r>
      <w:proofErr w:type="spellEnd"/>
      <w:r>
        <w:rPr>
          <w:sz w:val="20"/>
          <w:szCs w:val="20"/>
          <w:lang w:val="es-ES"/>
        </w:rPr>
        <w:t xml:space="preserve"> se </w:t>
      </w:r>
      <w:proofErr w:type="spellStart"/>
      <w:r>
        <w:rPr>
          <w:sz w:val="20"/>
          <w:szCs w:val="20"/>
          <w:lang w:val="es-ES"/>
        </w:rPr>
        <w:t>poate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face</w:t>
      </w:r>
      <w:proofErr w:type="spellEnd"/>
      <w:r>
        <w:rPr>
          <w:sz w:val="20"/>
          <w:szCs w:val="20"/>
          <w:lang w:val="es-ES"/>
        </w:rPr>
        <w:t xml:space="preserve"> </w:t>
      </w:r>
      <w:del w:id="108" w:author="Stefan, Ioana (CT RDA BAM CON-RO)" w:date="2019-03-20T13:39:00Z">
        <w:r w:rsidDel="003256CD">
          <w:rPr>
            <w:sz w:val="20"/>
            <w:szCs w:val="20"/>
            <w:lang w:val="es-ES"/>
          </w:rPr>
          <w:delText>independent pe fiecare circuit</w:delText>
        </w:r>
      </w:del>
      <w:proofErr w:type="spellStart"/>
      <w:ins w:id="109" w:author="Stefan, Ioana (CT RDA BAM CON-RO)" w:date="2019-03-20T13:39:00Z">
        <w:r w:rsidR="003256CD">
          <w:rPr>
            <w:sz w:val="20"/>
            <w:szCs w:val="20"/>
            <w:lang w:val="es-ES"/>
          </w:rPr>
          <w:t>separat</w:t>
        </w:r>
      </w:ins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ceea</w:t>
      </w:r>
      <w:proofErr w:type="spellEnd"/>
      <w:r>
        <w:rPr>
          <w:sz w:val="20"/>
          <w:szCs w:val="20"/>
          <w:lang w:val="es-ES"/>
        </w:rPr>
        <w:t xml:space="preserve"> ce </w:t>
      </w:r>
      <w:proofErr w:type="spellStart"/>
      <w:r>
        <w:rPr>
          <w:sz w:val="20"/>
          <w:szCs w:val="20"/>
          <w:lang w:val="es-ES"/>
        </w:rPr>
        <w:t>ne</w:t>
      </w:r>
      <w:proofErr w:type="spellEnd"/>
      <w:r>
        <w:rPr>
          <w:sz w:val="20"/>
          <w:szCs w:val="20"/>
          <w:lang w:val="es-ES"/>
        </w:rPr>
        <w:t xml:space="preserve"> permite </w:t>
      </w:r>
      <w:proofErr w:type="spellStart"/>
      <w:r>
        <w:rPr>
          <w:sz w:val="20"/>
          <w:szCs w:val="20"/>
          <w:lang w:val="es-ES"/>
        </w:rPr>
        <w:t>sa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avem</w:t>
      </w:r>
      <w:proofErr w:type="spellEnd"/>
      <w:r>
        <w:rPr>
          <w:sz w:val="20"/>
          <w:szCs w:val="20"/>
          <w:lang w:val="es-ES"/>
        </w:rPr>
        <w:t xml:space="preserve"> o </w:t>
      </w:r>
      <w:proofErr w:type="spellStart"/>
      <w:r>
        <w:rPr>
          <w:sz w:val="20"/>
          <w:szCs w:val="20"/>
          <w:lang w:val="es-ES"/>
        </w:rPr>
        <w:t>flexibilitate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mult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mai</w:t>
      </w:r>
      <w:proofErr w:type="spellEnd"/>
      <w:r>
        <w:rPr>
          <w:sz w:val="20"/>
          <w:szCs w:val="20"/>
          <w:lang w:val="es-ES"/>
        </w:rPr>
        <w:t xml:space="preserve"> mare in </w:t>
      </w:r>
      <w:proofErr w:type="spellStart"/>
      <w:r>
        <w:rPr>
          <w:sz w:val="20"/>
          <w:szCs w:val="20"/>
          <w:lang w:val="es-ES"/>
        </w:rPr>
        <w:t>utilizarea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cat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mai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eficienta</w:t>
      </w:r>
      <w:proofErr w:type="spellEnd"/>
      <w:r>
        <w:rPr>
          <w:sz w:val="20"/>
          <w:szCs w:val="20"/>
          <w:lang w:val="es-ES"/>
        </w:rPr>
        <w:t xml:space="preserve"> a </w:t>
      </w:r>
      <w:proofErr w:type="spellStart"/>
      <w:r>
        <w:rPr>
          <w:sz w:val="20"/>
          <w:szCs w:val="20"/>
          <w:lang w:val="es-ES"/>
        </w:rPr>
        <w:t>puterii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generate</w:t>
      </w:r>
      <w:proofErr w:type="spellEnd"/>
      <w:r>
        <w:rPr>
          <w:sz w:val="20"/>
          <w:szCs w:val="20"/>
          <w:lang w:val="es-ES"/>
        </w:rPr>
        <w:t xml:space="preserve"> de catre un </w:t>
      </w:r>
      <w:proofErr w:type="spellStart"/>
      <w:r>
        <w:rPr>
          <w:sz w:val="20"/>
          <w:szCs w:val="20"/>
          <w:lang w:val="es-ES"/>
        </w:rPr>
        <w:t>panou</w:t>
      </w:r>
      <w:proofErr w:type="spellEnd"/>
      <w:r>
        <w:rPr>
          <w:sz w:val="20"/>
          <w:szCs w:val="20"/>
          <w:lang w:val="es-ES"/>
        </w:rPr>
        <w:t xml:space="preserve"> solar </w:t>
      </w:r>
      <w:proofErr w:type="spellStart"/>
      <w:r>
        <w:rPr>
          <w:sz w:val="20"/>
          <w:szCs w:val="20"/>
          <w:lang w:val="es-ES"/>
        </w:rPr>
        <w:t>fotovoltaic</w:t>
      </w:r>
      <w:proofErr w:type="spellEnd"/>
      <w:r>
        <w:rPr>
          <w:sz w:val="20"/>
          <w:szCs w:val="20"/>
          <w:lang w:val="es-ES"/>
        </w:rPr>
        <w:t xml:space="preserve">. </w:t>
      </w:r>
      <w:del w:id="110" w:author="Stefan, Ioana (CT RDA BAM CON-RO)" w:date="2019-03-20T13:40:00Z">
        <w:r w:rsidDel="003256CD">
          <w:rPr>
            <w:sz w:val="20"/>
            <w:szCs w:val="20"/>
            <w:lang w:val="es-ES"/>
          </w:rPr>
          <w:delText>Aceasta flexibilitate se traduce prin faptul ca p</w:delText>
        </w:r>
      </w:del>
      <w:ins w:id="111" w:author="Stefan, Ioana (CT RDA BAM CON-RO)" w:date="2019-03-20T13:40:00Z">
        <w:r w:rsidR="003256CD">
          <w:rPr>
            <w:sz w:val="20"/>
            <w:szCs w:val="20"/>
            <w:lang w:val="es-ES"/>
          </w:rPr>
          <w:t>P</w:t>
        </w:r>
      </w:ins>
      <w:r>
        <w:rPr>
          <w:sz w:val="20"/>
          <w:szCs w:val="20"/>
          <w:lang w:val="es-ES"/>
        </w:rPr>
        <w:t xml:space="preserve">e </w:t>
      </w:r>
      <w:proofErr w:type="spellStart"/>
      <w:r>
        <w:rPr>
          <w:sz w:val="20"/>
          <w:szCs w:val="20"/>
          <w:lang w:val="es-ES"/>
        </w:rPr>
        <w:t>piata</w:t>
      </w:r>
      <w:proofErr w:type="spellEnd"/>
      <w:r>
        <w:rPr>
          <w:sz w:val="20"/>
          <w:szCs w:val="20"/>
          <w:lang w:val="es-ES"/>
        </w:rPr>
        <w:t xml:space="preserve"> exista </w:t>
      </w:r>
      <w:proofErr w:type="spellStart"/>
      <w:r>
        <w:rPr>
          <w:sz w:val="20"/>
          <w:szCs w:val="20"/>
          <w:lang w:val="es-ES"/>
        </w:rPr>
        <w:t>contoare</w:t>
      </w:r>
      <w:proofErr w:type="spellEnd"/>
      <w:r>
        <w:rPr>
          <w:sz w:val="20"/>
          <w:szCs w:val="20"/>
          <w:lang w:val="es-ES"/>
        </w:rPr>
        <w:t xml:space="preserve"> electrice </w:t>
      </w:r>
      <w:proofErr w:type="spellStart"/>
      <w:r>
        <w:rPr>
          <w:sz w:val="20"/>
          <w:szCs w:val="20"/>
          <w:lang w:val="es-ES"/>
        </w:rPr>
        <w:t>cu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comutator</w:t>
      </w:r>
      <w:proofErr w:type="spellEnd"/>
      <w:r>
        <w:rPr>
          <w:sz w:val="20"/>
          <w:szCs w:val="20"/>
          <w:lang w:val="es-ES"/>
        </w:rPr>
        <w:t xml:space="preserve"> de </w:t>
      </w:r>
      <w:proofErr w:type="spellStart"/>
      <w:r>
        <w:rPr>
          <w:sz w:val="20"/>
          <w:szCs w:val="20"/>
          <w:lang w:val="es-ES"/>
        </w:rPr>
        <w:t>circuite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ceea</w:t>
      </w:r>
      <w:proofErr w:type="spellEnd"/>
      <w:r>
        <w:rPr>
          <w:sz w:val="20"/>
          <w:szCs w:val="20"/>
          <w:lang w:val="es-ES"/>
        </w:rPr>
        <w:t xml:space="preserve"> ce </w:t>
      </w:r>
      <w:proofErr w:type="spellStart"/>
      <w:r>
        <w:rPr>
          <w:sz w:val="20"/>
          <w:szCs w:val="20"/>
          <w:lang w:val="es-ES"/>
        </w:rPr>
        <w:t>inseamna</w:t>
      </w:r>
      <w:proofErr w:type="spellEnd"/>
      <w:r>
        <w:rPr>
          <w:sz w:val="20"/>
          <w:szCs w:val="20"/>
          <w:lang w:val="es-ES"/>
        </w:rPr>
        <w:t xml:space="preserve"> ca un </w:t>
      </w:r>
      <w:proofErr w:type="spellStart"/>
      <w:r>
        <w:rPr>
          <w:sz w:val="20"/>
          <w:szCs w:val="20"/>
          <w:lang w:val="es-ES"/>
        </w:rPr>
        <w:t>circuit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isi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poate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schimba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sursa</w:t>
      </w:r>
      <w:proofErr w:type="spellEnd"/>
      <w:r>
        <w:rPr>
          <w:sz w:val="20"/>
          <w:szCs w:val="20"/>
          <w:lang w:val="es-ES"/>
        </w:rPr>
        <w:t xml:space="preserve"> de alimentare </w:t>
      </w:r>
      <w:proofErr w:type="spellStart"/>
      <w:r>
        <w:rPr>
          <w:sz w:val="20"/>
          <w:szCs w:val="20"/>
          <w:lang w:val="es-ES"/>
        </w:rPr>
        <w:t>printr</w:t>
      </w:r>
      <w:proofErr w:type="spellEnd"/>
      <w:r>
        <w:rPr>
          <w:sz w:val="20"/>
          <w:szCs w:val="20"/>
          <w:lang w:val="es-ES"/>
        </w:rPr>
        <w:t xml:space="preserve">-un </w:t>
      </w:r>
      <w:proofErr w:type="spellStart"/>
      <w:r>
        <w:rPr>
          <w:sz w:val="20"/>
          <w:szCs w:val="20"/>
          <w:lang w:val="es-ES"/>
        </w:rPr>
        <w:t>semnal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primit</w:t>
      </w:r>
      <w:proofErr w:type="spellEnd"/>
      <w:r>
        <w:rPr>
          <w:sz w:val="20"/>
          <w:szCs w:val="20"/>
          <w:lang w:val="es-ES"/>
        </w:rPr>
        <w:t xml:space="preserve"> de la un </w:t>
      </w:r>
      <w:proofErr w:type="spellStart"/>
      <w:r>
        <w:rPr>
          <w:sz w:val="20"/>
          <w:szCs w:val="20"/>
          <w:lang w:val="es-ES"/>
        </w:rPr>
        <w:t>dispozitiv</w:t>
      </w:r>
      <w:proofErr w:type="spellEnd"/>
      <w:r>
        <w:rPr>
          <w:sz w:val="20"/>
          <w:szCs w:val="20"/>
          <w:lang w:val="es-ES"/>
        </w:rPr>
        <w:t xml:space="preserve"> </w:t>
      </w:r>
      <w:proofErr w:type="gramStart"/>
      <w:r>
        <w:rPr>
          <w:sz w:val="20"/>
          <w:szCs w:val="20"/>
          <w:lang w:val="es-ES"/>
        </w:rPr>
        <w:t>exterior .</w:t>
      </w:r>
      <w:proofErr w:type="gramEnd"/>
    </w:p>
    <w:p w:rsidR="00CB59F3" w:rsidRDefault="00401C16">
      <w:pPr>
        <w:rPr>
          <w:sz w:val="20"/>
          <w:szCs w:val="20"/>
          <w:lang w:val="fr-FR"/>
        </w:rPr>
      </w:pPr>
      <w:del w:id="112" w:author="Stefan, Ioana (CT RDA BAM CON-RO)" w:date="2019-03-20T13:40:00Z">
        <w:r w:rsidDel="003256CD">
          <w:rPr>
            <w:sz w:val="20"/>
            <w:szCs w:val="20"/>
            <w:lang w:val="es-ES"/>
          </w:rPr>
          <w:delText xml:space="preserve">Functionare </w:delText>
        </w:r>
      </w:del>
      <w:ins w:id="113" w:author="Stefan, Ioana (CT RDA BAM CON-RO)" w:date="2019-03-20T13:40:00Z">
        <w:r w:rsidR="003256CD">
          <w:rPr>
            <w:sz w:val="20"/>
            <w:szCs w:val="20"/>
            <w:lang w:val="es-ES"/>
          </w:rPr>
          <w:t xml:space="preserve">Mod de </w:t>
        </w:r>
        <w:proofErr w:type="gramStart"/>
        <w:r w:rsidR="003256CD">
          <w:rPr>
            <w:sz w:val="20"/>
            <w:szCs w:val="20"/>
            <w:lang w:val="es-ES"/>
          </w:rPr>
          <w:t>implementare</w:t>
        </w:r>
        <w:r w:rsidR="003256CD">
          <w:rPr>
            <w:sz w:val="20"/>
            <w:szCs w:val="20"/>
            <w:lang w:val="es-ES"/>
          </w:rPr>
          <w:t xml:space="preserve"> </w:t>
        </w:r>
      </w:ins>
      <w:r>
        <w:rPr>
          <w:sz w:val="20"/>
          <w:szCs w:val="20"/>
          <w:lang w:val="es-ES"/>
        </w:rPr>
        <w:t>:</w:t>
      </w:r>
      <w:proofErr w:type="gramEnd"/>
      <w:r>
        <w:rPr>
          <w:sz w:val="20"/>
          <w:szCs w:val="20"/>
          <w:lang w:val="es-ES"/>
        </w:rPr>
        <w:t xml:space="preserve">  </w:t>
      </w:r>
      <w:del w:id="114" w:author="Stefan, Ioana (CT RDA BAM CON-RO)" w:date="2019-03-20T13:40:00Z">
        <w:r w:rsidDel="003256CD">
          <w:rPr>
            <w:color w:val="9BBB59" w:themeColor="accent3"/>
            <w:sz w:val="20"/>
            <w:szCs w:val="20"/>
            <w:lang w:val="es-ES"/>
          </w:rPr>
          <w:delText>Engine-ul</w:delText>
        </w:r>
      </w:del>
      <w:proofErr w:type="spellStart"/>
      <w:ins w:id="115" w:author="Stefan, Ioana (CT RDA BAM CON-RO)" w:date="2019-03-20T13:40:00Z">
        <w:r w:rsidR="003256CD">
          <w:rPr>
            <w:color w:val="9BBB59" w:themeColor="accent3"/>
            <w:sz w:val="20"/>
            <w:szCs w:val="20"/>
            <w:lang w:val="es-ES"/>
          </w:rPr>
          <w:t>Motorul</w:t>
        </w:r>
      </w:ins>
      <w:proofErr w:type="spellEnd"/>
      <w:del w:id="116" w:author="Stefan, Ioana (CT RDA BAM CON-RO)" w:date="2019-03-20T13:40:00Z">
        <w:r w:rsidDel="003256CD">
          <w:rPr>
            <w:color w:val="9BBB59" w:themeColor="accent3"/>
            <w:sz w:val="20"/>
            <w:szCs w:val="20"/>
            <w:lang w:val="es-ES"/>
          </w:rPr>
          <w:delText xml:space="preserve"> de</w:delText>
        </w:r>
      </w:del>
      <w:r>
        <w:rPr>
          <w:color w:val="9BBB59" w:themeColor="accent3"/>
          <w:sz w:val="20"/>
          <w:szCs w:val="20"/>
          <w:lang w:val="es-ES"/>
        </w:rPr>
        <w:t xml:space="preserve"> CEP </w:t>
      </w:r>
      <w:proofErr w:type="spellStart"/>
      <w:r>
        <w:rPr>
          <w:sz w:val="20"/>
          <w:szCs w:val="20"/>
          <w:lang w:val="es-ES"/>
        </w:rPr>
        <w:t>asculta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evenimentele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generate</w:t>
      </w:r>
      <w:proofErr w:type="spellEnd"/>
      <w:r>
        <w:rPr>
          <w:sz w:val="20"/>
          <w:szCs w:val="20"/>
          <w:lang w:val="es-ES"/>
        </w:rPr>
        <w:t xml:space="preserve"> </w:t>
      </w:r>
      <w:del w:id="117" w:author="Stefan, Ioana (CT RDA BAM CON-RO)" w:date="2019-03-20T13:40:00Z">
        <w:r w:rsidDel="003256CD">
          <w:rPr>
            <w:sz w:val="20"/>
            <w:szCs w:val="20"/>
            <w:lang w:val="es-ES"/>
          </w:rPr>
          <w:delText xml:space="preserve">prin sosirea detelor </w:delText>
        </w:r>
      </w:del>
      <w:proofErr w:type="spellStart"/>
      <w:r>
        <w:rPr>
          <w:sz w:val="20"/>
          <w:szCs w:val="20"/>
          <w:lang w:val="es-ES"/>
        </w:rPr>
        <w:t>privind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consumul</w:t>
      </w:r>
      <w:proofErr w:type="spellEnd"/>
      <w:r>
        <w:rPr>
          <w:sz w:val="20"/>
          <w:szCs w:val="20"/>
          <w:lang w:val="es-ES"/>
        </w:rPr>
        <w:t xml:space="preserve"> de </w:t>
      </w:r>
      <w:proofErr w:type="spellStart"/>
      <w:r>
        <w:rPr>
          <w:sz w:val="20"/>
          <w:szCs w:val="20"/>
          <w:lang w:val="es-ES"/>
        </w:rPr>
        <w:t>putere</w:t>
      </w:r>
      <w:proofErr w:type="spellEnd"/>
      <w:r>
        <w:rPr>
          <w:sz w:val="20"/>
          <w:szCs w:val="20"/>
          <w:lang w:val="es-ES"/>
        </w:rPr>
        <w:t xml:space="preserve"> al </w:t>
      </w:r>
      <w:proofErr w:type="spellStart"/>
      <w:r>
        <w:rPr>
          <w:sz w:val="20"/>
          <w:szCs w:val="20"/>
          <w:lang w:val="es-ES"/>
        </w:rPr>
        <w:t>fiecarui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consumator</w:t>
      </w:r>
      <w:proofErr w:type="spellEnd"/>
      <w:r>
        <w:rPr>
          <w:sz w:val="20"/>
          <w:szCs w:val="20"/>
          <w:lang w:val="es-ES"/>
        </w:rPr>
        <w:t xml:space="preserve"> in parte. </w:t>
      </w:r>
      <w:proofErr w:type="spellStart"/>
      <w:r>
        <w:rPr>
          <w:sz w:val="20"/>
          <w:szCs w:val="20"/>
          <w:lang w:val="es-ES"/>
        </w:rPr>
        <w:t>Urmatorul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pas</w:t>
      </w:r>
      <w:proofErr w:type="spellEnd"/>
      <w:r>
        <w:rPr>
          <w:sz w:val="20"/>
          <w:szCs w:val="20"/>
          <w:lang w:val="es-ES"/>
        </w:rPr>
        <w:t xml:space="preserve"> este </w:t>
      </w:r>
      <w:proofErr w:type="spellStart"/>
      <w:r>
        <w:rPr>
          <w:sz w:val="20"/>
          <w:szCs w:val="20"/>
          <w:lang w:val="es-ES"/>
        </w:rPr>
        <w:t>compararea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puterii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consumate</w:t>
      </w:r>
      <w:proofErr w:type="spellEnd"/>
      <w:r>
        <w:rPr>
          <w:sz w:val="20"/>
          <w:szCs w:val="20"/>
          <w:lang w:val="es-ES"/>
        </w:rPr>
        <w:t xml:space="preserve"> a 2 </w:t>
      </w:r>
      <w:proofErr w:type="spellStart"/>
      <w:r>
        <w:rPr>
          <w:sz w:val="20"/>
          <w:szCs w:val="20"/>
          <w:lang w:val="es-ES"/>
        </w:rPr>
        <w:t>masurari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consecutive</w:t>
      </w:r>
      <w:proofErr w:type="spellEnd"/>
      <w:r>
        <w:rPr>
          <w:sz w:val="20"/>
          <w:szCs w:val="20"/>
          <w:lang w:val="es-ES"/>
        </w:rPr>
        <w:t xml:space="preserve"> ale </w:t>
      </w:r>
      <w:proofErr w:type="spellStart"/>
      <w:r>
        <w:rPr>
          <w:sz w:val="20"/>
          <w:szCs w:val="20"/>
          <w:lang w:val="es-ES"/>
        </w:rPr>
        <w:t>aceluiasi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dispozitiv</w:t>
      </w:r>
      <w:proofErr w:type="spellEnd"/>
      <w:r>
        <w:rPr>
          <w:sz w:val="20"/>
          <w:szCs w:val="20"/>
          <w:lang w:val="es-ES"/>
        </w:rPr>
        <w:t>(</w:t>
      </w:r>
      <w:proofErr w:type="spellStart"/>
      <w:r>
        <w:rPr>
          <w:sz w:val="20"/>
          <w:szCs w:val="20"/>
          <w:lang w:val="es-ES"/>
        </w:rPr>
        <w:t>consumator</w:t>
      </w:r>
      <w:proofErr w:type="spellEnd"/>
      <w:r>
        <w:rPr>
          <w:sz w:val="20"/>
          <w:szCs w:val="20"/>
          <w:lang w:val="es-ES"/>
        </w:rPr>
        <w:t xml:space="preserve">). In </w:t>
      </w:r>
      <w:proofErr w:type="spellStart"/>
      <w:r>
        <w:rPr>
          <w:sz w:val="20"/>
          <w:szCs w:val="20"/>
          <w:lang w:val="es-ES"/>
        </w:rPr>
        <w:t>caz</w:t>
      </w:r>
      <w:ins w:id="118" w:author="Stefan, Ioana (CT RDA BAM CON-RO)" w:date="2019-03-20T13:41:00Z">
        <w:r w:rsidR="003256CD">
          <w:rPr>
            <w:sz w:val="20"/>
            <w:szCs w:val="20"/>
            <w:lang w:val="es-ES"/>
          </w:rPr>
          <w:t>ul</w:t>
        </w:r>
        <w:proofErr w:type="spellEnd"/>
        <w:r w:rsidR="003256CD">
          <w:rPr>
            <w:sz w:val="20"/>
            <w:szCs w:val="20"/>
            <w:lang w:val="es-ES"/>
          </w:rPr>
          <w:t xml:space="preserve"> in </w:t>
        </w:r>
        <w:proofErr w:type="spellStart"/>
        <w:r w:rsidR="003256CD">
          <w:rPr>
            <w:sz w:val="20"/>
            <w:szCs w:val="20"/>
            <w:lang w:val="es-ES"/>
          </w:rPr>
          <w:t>care</w:t>
        </w:r>
      </w:ins>
      <w:del w:id="119" w:author="Stefan, Ioana (CT RDA BAM CON-RO)" w:date="2019-03-20T13:41:00Z">
        <w:r w:rsidDel="003256CD">
          <w:rPr>
            <w:sz w:val="20"/>
            <w:szCs w:val="20"/>
            <w:lang w:val="es-ES"/>
          </w:rPr>
          <w:delText xml:space="preserve"> ca </w:delText>
        </w:r>
      </w:del>
      <w:r>
        <w:rPr>
          <w:sz w:val="20"/>
          <w:szCs w:val="20"/>
          <w:lang w:val="es-ES"/>
        </w:rPr>
        <w:t>puterea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consumata</w:t>
      </w:r>
      <w:proofErr w:type="spellEnd"/>
      <w:r>
        <w:rPr>
          <w:sz w:val="20"/>
          <w:szCs w:val="20"/>
          <w:lang w:val="es-ES"/>
        </w:rPr>
        <w:t xml:space="preserve"> </w:t>
      </w:r>
      <w:del w:id="120" w:author="Stefan, Ioana (CT RDA BAM CON-RO)" w:date="2019-03-20T13:43:00Z">
        <w:r w:rsidDel="003256CD">
          <w:rPr>
            <w:sz w:val="20"/>
            <w:szCs w:val="20"/>
            <w:lang w:val="es-ES"/>
          </w:rPr>
          <w:delText>a consumatorului curent</w:delText>
        </w:r>
      </w:del>
      <w:ins w:id="121" w:author="Stefan, Ioana (CT RDA BAM CON-RO)" w:date="2019-03-20T13:43:00Z">
        <w:r w:rsidR="003256CD">
          <w:rPr>
            <w:sz w:val="20"/>
            <w:szCs w:val="20"/>
            <w:lang w:val="es-ES"/>
          </w:rPr>
          <w:t xml:space="preserve">pe un </w:t>
        </w:r>
        <w:proofErr w:type="spellStart"/>
        <w:r w:rsidR="003256CD">
          <w:rPr>
            <w:sz w:val="20"/>
            <w:szCs w:val="20"/>
            <w:lang w:val="es-ES"/>
          </w:rPr>
          <w:t>circuit</w:t>
        </w:r>
      </w:ins>
      <w:proofErr w:type="spellEnd"/>
      <w:r>
        <w:rPr>
          <w:sz w:val="20"/>
          <w:szCs w:val="20"/>
          <w:lang w:val="es-ES"/>
        </w:rPr>
        <w:t xml:space="preserve"> este </w:t>
      </w:r>
      <w:proofErr w:type="spellStart"/>
      <w:r>
        <w:rPr>
          <w:sz w:val="20"/>
          <w:szCs w:val="20"/>
          <w:lang w:val="es-ES"/>
        </w:rPr>
        <w:t>mai</w:t>
      </w:r>
      <w:proofErr w:type="spellEnd"/>
      <w:r>
        <w:rPr>
          <w:sz w:val="20"/>
          <w:szCs w:val="20"/>
          <w:lang w:val="es-ES"/>
        </w:rPr>
        <w:t xml:space="preserve"> mare </w:t>
      </w:r>
      <w:proofErr w:type="spellStart"/>
      <w:r>
        <w:rPr>
          <w:sz w:val="20"/>
          <w:szCs w:val="20"/>
          <w:lang w:val="es-ES"/>
        </w:rPr>
        <w:t>decat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cea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anterioara</w:t>
      </w:r>
      <w:proofErr w:type="spellEnd"/>
      <w:r>
        <w:rPr>
          <w:sz w:val="20"/>
          <w:szCs w:val="20"/>
          <w:lang w:val="es-ES"/>
        </w:rPr>
        <w:t xml:space="preserve"> (</w:t>
      </w:r>
      <w:proofErr w:type="spellStart"/>
      <w:r>
        <w:rPr>
          <w:sz w:val="20"/>
          <w:szCs w:val="20"/>
          <w:lang w:val="es-ES"/>
        </w:rPr>
        <w:t>aprinderea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unui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bec</w:t>
      </w:r>
      <w:proofErr w:type="spellEnd"/>
      <w:r>
        <w:rPr>
          <w:sz w:val="20"/>
          <w:szCs w:val="20"/>
          <w:lang w:val="es-ES"/>
        </w:rPr>
        <w:t xml:space="preserve">, </w:t>
      </w:r>
      <w:proofErr w:type="spellStart"/>
      <w:r>
        <w:rPr>
          <w:sz w:val="20"/>
          <w:szCs w:val="20"/>
          <w:lang w:val="es-ES"/>
        </w:rPr>
        <w:t>conectarea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unui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nou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consumator</w:t>
      </w:r>
      <w:proofErr w:type="spellEnd"/>
      <w:r>
        <w:rPr>
          <w:sz w:val="20"/>
          <w:szCs w:val="20"/>
          <w:lang w:val="es-ES"/>
        </w:rPr>
        <w:t xml:space="preserve"> la o </w:t>
      </w:r>
      <w:proofErr w:type="spellStart"/>
      <w:r>
        <w:rPr>
          <w:sz w:val="20"/>
          <w:szCs w:val="20"/>
          <w:lang w:val="es-ES"/>
        </w:rPr>
        <w:t>priza</w:t>
      </w:r>
      <w:proofErr w:type="spellEnd"/>
      <w:r>
        <w:rPr>
          <w:sz w:val="20"/>
          <w:szCs w:val="20"/>
          <w:lang w:val="es-ES"/>
        </w:rPr>
        <w:t xml:space="preserve">) se </w:t>
      </w:r>
      <w:proofErr w:type="spellStart"/>
      <w:r>
        <w:rPr>
          <w:sz w:val="20"/>
          <w:szCs w:val="20"/>
          <w:lang w:val="es-ES"/>
        </w:rPr>
        <w:t>genereaza</w:t>
      </w:r>
      <w:proofErr w:type="spellEnd"/>
      <w:r>
        <w:rPr>
          <w:sz w:val="20"/>
          <w:szCs w:val="20"/>
          <w:lang w:val="es-ES"/>
        </w:rPr>
        <w:t xml:space="preserve"> un </w:t>
      </w:r>
      <w:proofErr w:type="spellStart"/>
      <w:r>
        <w:rPr>
          <w:sz w:val="20"/>
          <w:szCs w:val="20"/>
          <w:lang w:val="es-ES"/>
        </w:rPr>
        <w:t>eveniment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care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preia</w:t>
      </w:r>
      <w:proofErr w:type="spellEnd"/>
      <w:r>
        <w:rPr>
          <w:sz w:val="20"/>
          <w:szCs w:val="20"/>
          <w:lang w:val="es-ES"/>
        </w:rPr>
        <w:t xml:space="preserve"> din baza de date </w:t>
      </w:r>
      <w:proofErr w:type="spellStart"/>
      <w:r>
        <w:rPr>
          <w:sz w:val="20"/>
          <w:szCs w:val="20"/>
          <w:lang w:val="es-ES"/>
        </w:rPr>
        <w:t>toate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circuitele</w:t>
      </w:r>
      <w:proofErr w:type="spellEnd"/>
      <w:r>
        <w:rPr>
          <w:sz w:val="20"/>
          <w:szCs w:val="20"/>
          <w:lang w:val="es-ES"/>
        </w:rPr>
        <w:t xml:space="preserve"> aliméntate de </w:t>
      </w:r>
      <w:proofErr w:type="spellStart"/>
      <w:r>
        <w:rPr>
          <w:sz w:val="20"/>
          <w:szCs w:val="20"/>
          <w:lang w:val="es-ES"/>
        </w:rPr>
        <w:t>panoul</w:t>
      </w:r>
      <w:proofErr w:type="spellEnd"/>
      <w:r>
        <w:rPr>
          <w:sz w:val="20"/>
          <w:szCs w:val="20"/>
          <w:lang w:val="es-ES"/>
        </w:rPr>
        <w:t xml:space="preserve"> solar si </w:t>
      </w:r>
      <w:proofErr w:type="spellStart"/>
      <w:r>
        <w:rPr>
          <w:sz w:val="20"/>
          <w:szCs w:val="20"/>
          <w:lang w:val="es-ES"/>
        </w:rPr>
        <w:t>recalculeaza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puterea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consumata</w:t>
      </w:r>
      <w:proofErr w:type="spellEnd"/>
      <w:r>
        <w:rPr>
          <w:sz w:val="20"/>
          <w:szCs w:val="20"/>
          <w:lang w:val="es-ES"/>
        </w:rPr>
        <w:t xml:space="preserve"> de </w:t>
      </w:r>
      <w:proofErr w:type="spellStart"/>
      <w:r>
        <w:rPr>
          <w:sz w:val="20"/>
          <w:szCs w:val="20"/>
          <w:lang w:val="es-ES"/>
        </w:rPr>
        <w:t>acestea</w:t>
      </w:r>
      <w:proofErr w:type="spellEnd"/>
      <w:r>
        <w:rPr>
          <w:sz w:val="20"/>
          <w:szCs w:val="20"/>
          <w:lang w:val="es-ES"/>
        </w:rPr>
        <w:t xml:space="preserve">. In </w:t>
      </w:r>
      <w:proofErr w:type="spellStart"/>
      <w:r>
        <w:rPr>
          <w:sz w:val="20"/>
          <w:szCs w:val="20"/>
          <w:lang w:val="es-ES"/>
        </w:rPr>
        <w:t>cazul</w:t>
      </w:r>
      <w:proofErr w:type="spellEnd"/>
      <w:r>
        <w:rPr>
          <w:sz w:val="20"/>
          <w:szCs w:val="20"/>
          <w:lang w:val="es-ES"/>
        </w:rPr>
        <w:t xml:space="preserve"> in </w:t>
      </w:r>
      <w:proofErr w:type="spellStart"/>
      <w:r>
        <w:rPr>
          <w:sz w:val="20"/>
          <w:szCs w:val="20"/>
          <w:lang w:val="es-ES"/>
        </w:rPr>
        <w:t>care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aceasta</w:t>
      </w:r>
      <w:proofErr w:type="spellEnd"/>
      <w:r>
        <w:rPr>
          <w:sz w:val="20"/>
          <w:szCs w:val="20"/>
          <w:lang w:val="es-ES"/>
        </w:rPr>
        <w:t xml:space="preserve"> un </w:t>
      </w:r>
      <w:proofErr w:type="spellStart"/>
      <w:r>
        <w:rPr>
          <w:sz w:val="20"/>
          <w:szCs w:val="20"/>
          <w:lang w:val="es-ES"/>
        </w:rPr>
        <w:t>depaseste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puterea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generata</w:t>
      </w:r>
      <w:proofErr w:type="spellEnd"/>
      <w:r>
        <w:rPr>
          <w:sz w:val="20"/>
          <w:szCs w:val="20"/>
          <w:lang w:val="es-ES"/>
        </w:rPr>
        <w:t xml:space="preserve"> de </w:t>
      </w:r>
      <w:proofErr w:type="spellStart"/>
      <w:r>
        <w:rPr>
          <w:sz w:val="20"/>
          <w:szCs w:val="20"/>
          <w:lang w:val="es-ES"/>
        </w:rPr>
        <w:t>panou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ins w:id="122" w:author="Stefan, Ioana (CT RDA BAM CON-RO)" w:date="2019-03-20T13:43:00Z">
        <w:r w:rsidR="003256CD">
          <w:rPr>
            <w:sz w:val="20"/>
            <w:szCs w:val="20"/>
            <w:lang w:val="es-ES"/>
          </w:rPr>
          <w:t>nu</w:t>
        </w:r>
      </w:ins>
      <w:proofErr w:type="spellEnd"/>
      <w:del w:id="123" w:author="Stefan, Ioana (CT RDA BAM CON-RO)" w:date="2019-03-20T13:43:00Z">
        <w:r w:rsidDel="003256CD">
          <w:rPr>
            <w:sz w:val="20"/>
            <w:szCs w:val="20"/>
            <w:lang w:val="es-ES"/>
          </w:rPr>
          <w:delText>un</w:delText>
        </w:r>
      </w:del>
      <w:r>
        <w:rPr>
          <w:sz w:val="20"/>
          <w:szCs w:val="20"/>
          <w:lang w:val="es-ES"/>
        </w:rPr>
        <w:t xml:space="preserve"> se va produce </w:t>
      </w:r>
      <w:proofErr w:type="spellStart"/>
      <w:r>
        <w:rPr>
          <w:sz w:val="20"/>
          <w:szCs w:val="20"/>
          <w:lang w:val="es-ES"/>
        </w:rPr>
        <w:t>nicio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schimbare</w:t>
      </w:r>
      <w:proofErr w:type="spellEnd"/>
      <w:r>
        <w:rPr>
          <w:sz w:val="20"/>
          <w:szCs w:val="20"/>
          <w:lang w:val="es-ES"/>
        </w:rPr>
        <w:t xml:space="preserve">. Pe de alta parte, in caz ca </w:t>
      </w:r>
      <w:proofErr w:type="spellStart"/>
      <w:r>
        <w:rPr>
          <w:sz w:val="20"/>
          <w:szCs w:val="20"/>
          <w:lang w:val="es-ES"/>
        </w:rPr>
        <w:t>noua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putere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consumata</w:t>
      </w:r>
      <w:proofErr w:type="spellEnd"/>
      <w:r>
        <w:rPr>
          <w:sz w:val="20"/>
          <w:szCs w:val="20"/>
          <w:lang w:val="es-ES"/>
        </w:rPr>
        <w:t xml:space="preserve"> </w:t>
      </w:r>
      <w:ins w:id="124" w:author="Stefan, Ioana (CT RDA BAM CON-RO)" w:date="2019-03-20T13:44:00Z">
        <w:r w:rsidR="003256CD">
          <w:rPr>
            <w:sz w:val="20"/>
            <w:szCs w:val="20"/>
            <w:lang w:val="es-ES"/>
          </w:rPr>
          <w:t xml:space="preserve">pe </w:t>
        </w:r>
        <w:proofErr w:type="spellStart"/>
        <w:r w:rsidR="003256CD">
          <w:rPr>
            <w:sz w:val="20"/>
            <w:szCs w:val="20"/>
            <w:lang w:val="es-ES"/>
          </w:rPr>
          <w:t>circuit</w:t>
        </w:r>
        <w:proofErr w:type="spellEnd"/>
        <w:r w:rsidR="003256CD">
          <w:rPr>
            <w:sz w:val="20"/>
            <w:szCs w:val="20"/>
            <w:lang w:val="es-ES"/>
          </w:rPr>
          <w:t xml:space="preserve"> </w:t>
        </w:r>
      </w:ins>
      <w:r>
        <w:rPr>
          <w:sz w:val="20"/>
          <w:szCs w:val="20"/>
          <w:lang w:val="es-ES"/>
        </w:rPr>
        <w:t xml:space="preserve">este </w:t>
      </w:r>
      <w:proofErr w:type="spellStart"/>
      <w:r>
        <w:rPr>
          <w:sz w:val="20"/>
          <w:szCs w:val="20"/>
          <w:lang w:val="es-ES"/>
        </w:rPr>
        <w:t>mai</w:t>
      </w:r>
      <w:proofErr w:type="spellEnd"/>
      <w:r>
        <w:rPr>
          <w:sz w:val="20"/>
          <w:szCs w:val="20"/>
          <w:lang w:val="es-ES"/>
        </w:rPr>
        <w:t xml:space="preserve"> marte </w:t>
      </w:r>
      <w:proofErr w:type="spellStart"/>
      <w:r>
        <w:rPr>
          <w:sz w:val="20"/>
          <w:szCs w:val="20"/>
          <w:lang w:val="es-ES"/>
        </w:rPr>
        <w:t>decat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cea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generata</w:t>
      </w:r>
      <w:proofErr w:type="spellEnd"/>
      <w:r>
        <w:rPr>
          <w:sz w:val="20"/>
          <w:szCs w:val="20"/>
          <w:lang w:val="es-ES"/>
        </w:rPr>
        <w:t xml:space="preserve"> se </w:t>
      </w:r>
      <w:proofErr w:type="spellStart"/>
      <w:r>
        <w:rPr>
          <w:sz w:val="20"/>
          <w:szCs w:val="20"/>
          <w:lang w:val="es-ES"/>
        </w:rPr>
        <w:t>preiau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toate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circuitele</w:t>
      </w:r>
      <w:proofErr w:type="spellEnd"/>
      <w:r>
        <w:rPr>
          <w:sz w:val="20"/>
          <w:szCs w:val="20"/>
          <w:lang w:val="es-ES"/>
        </w:rPr>
        <w:t xml:space="preserve"> din baza de </w:t>
      </w:r>
      <w:proofErr w:type="gramStart"/>
      <w:r>
        <w:rPr>
          <w:sz w:val="20"/>
          <w:szCs w:val="20"/>
          <w:lang w:val="es-ES"/>
        </w:rPr>
        <w:t>date ,</w:t>
      </w:r>
      <w:proofErr w:type="gramEnd"/>
      <w:r>
        <w:rPr>
          <w:sz w:val="20"/>
          <w:szCs w:val="20"/>
          <w:lang w:val="es-ES"/>
        </w:rPr>
        <w:t xml:space="preserve"> se </w:t>
      </w:r>
      <w:proofErr w:type="spellStart"/>
      <w:r>
        <w:rPr>
          <w:sz w:val="20"/>
          <w:szCs w:val="20"/>
          <w:lang w:val="es-ES"/>
        </w:rPr>
        <w:t>calculeaza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puterea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consumata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pentru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fiecare</w:t>
      </w:r>
      <w:proofErr w:type="spellEnd"/>
      <w:r>
        <w:rPr>
          <w:sz w:val="20"/>
          <w:szCs w:val="20"/>
          <w:lang w:val="es-ES"/>
        </w:rPr>
        <w:t xml:space="preserve">, </w:t>
      </w:r>
      <w:proofErr w:type="spellStart"/>
      <w:r>
        <w:rPr>
          <w:sz w:val="20"/>
          <w:szCs w:val="20"/>
          <w:lang w:val="es-ES"/>
        </w:rPr>
        <w:t>iar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apoi</w:t>
      </w:r>
      <w:proofErr w:type="spellEnd"/>
      <w:r>
        <w:rPr>
          <w:sz w:val="20"/>
          <w:szCs w:val="20"/>
          <w:lang w:val="es-ES"/>
        </w:rPr>
        <w:t xml:space="preserve"> se </w:t>
      </w:r>
      <w:proofErr w:type="spellStart"/>
      <w:r>
        <w:rPr>
          <w:sz w:val="20"/>
          <w:szCs w:val="20"/>
          <w:lang w:val="es-ES"/>
        </w:rPr>
        <w:t>gaseste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cea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mai</w:t>
      </w:r>
      <w:proofErr w:type="spellEnd"/>
      <w:r>
        <w:rPr>
          <w:sz w:val="20"/>
          <w:szCs w:val="20"/>
          <w:lang w:val="es-ES"/>
        </w:rPr>
        <w:t xml:space="preserve"> buna </w:t>
      </w:r>
      <w:proofErr w:type="spellStart"/>
      <w:r>
        <w:rPr>
          <w:sz w:val="20"/>
          <w:szCs w:val="20"/>
          <w:lang w:val="es-ES"/>
        </w:rPr>
        <w:t>posibilitate</w:t>
      </w:r>
      <w:proofErr w:type="spellEnd"/>
      <w:r>
        <w:rPr>
          <w:sz w:val="20"/>
          <w:szCs w:val="20"/>
          <w:lang w:val="es-ES"/>
        </w:rPr>
        <w:t xml:space="preserve"> de </w:t>
      </w:r>
      <w:proofErr w:type="spellStart"/>
      <w:r>
        <w:rPr>
          <w:sz w:val="20"/>
          <w:szCs w:val="20"/>
          <w:lang w:val="es-ES"/>
        </w:rPr>
        <w:t>aranjare</w:t>
      </w:r>
      <w:proofErr w:type="spellEnd"/>
      <w:r>
        <w:rPr>
          <w:sz w:val="20"/>
          <w:szCs w:val="20"/>
          <w:lang w:val="es-ES"/>
        </w:rPr>
        <w:t xml:space="preserve"> a </w:t>
      </w:r>
      <w:proofErr w:type="spellStart"/>
      <w:r>
        <w:rPr>
          <w:sz w:val="20"/>
          <w:szCs w:val="20"/>
          <w:lang w:val="es-ES"/>
        </w:rPr>
        <w:t>acestora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astfel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incat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puterea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generata</w:t>
      </w:r>
      <w:proofErr w:type="spellEnd"/>
      <w:r>
        <w:rPr>
          <w:sz w:val="20"/>
          <w:szCs w:val="20"/>
          <w:lang w:val="es-ES"/>
        </w:rPr>
        <w:t xml:space="preserve"> de </w:t>
      </w:r>
      <w:proofErr w:type="spellStart"/>
      <w:r>
        <w:rPr>
          <w:sz w:val="20"/>
          <w:szCs w:val="20"/>
          <w:lang w:val="es-ES"/>
        </w:rPr>
        <w:t>panoul</w:t>
      </w:r>
      <w:proofErr w:type="spellEnd"/>
      <w:r>
        <w:rPr>
          <w:sz w:val="20"/>
          <w:szCs w:val="20"/>
          <w:lang w:val="es-ES"/>
        </w:rPr>
        <w:t xml:space="preserve"> solar </w:t>
      </w:r>
      <w:proofErr w:type="spellStart"/>
      <w:r>
        <w:rPr>
          <w:sz w:val="20"/>
          <w:szCs w:val="20"/>
          <w:lang w:val="es-ES"/>
        </w:rPr>
        <w:t>sa</w:t>
      </w:r>
      <w:proofErr w:type="spellEnd"/>
      <w:r>
        <w:rPr>
          <w:sz w:val="20"/>
          <w:szCs w:val="20"/>
          <w:lang w:val="es-ES"/>
        </w:rPr>
        <w:t xml:space="preserve"> fie </w:t>
      </w:r>
      <w:proofErr w:type="spellStart"/>
      <w:r>
        <w:rPr>
          <w:sz w:val="20"/>
          <w:szCs w:val="20"/>
          <w:lang w:val="es-ES"/>
        </w:rPr>
        <w:t>folosita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cat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mai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optim</w:t>
      </w:r>
      <w:proofErr w:type="spellEnd"/>
      <w:r>
        <w:rPr>
          <w:sz w:val="20"/>
          <w:szCs w:val="20"/>
          <w:lang w:val="es-ES"/>
        </w:rPr>
        <w:t xml:space="preserve">, </w:t>
      </w:r>
      <w:proofErr w:type="spellStart"/>
      <w:r>
        <w:rPr>
          <w:sz w:val="20"/>
          <w:szCs w:val="20"/>
          <w:lang w:val="es-ES"/>
        </w:rPr>
        <w:t>alegand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combinatia</w:t>
      </w:r>
      <w:proofErr w:type="spellEnd"/>
      <w:r>
        <w:rPr>
          <w:sz w:val="20"/>
          <w:szCs w:val="20"/>
          <w:lang w:val="es-ES"/>
        </w:rPr>
        <w:t xml:space="preserve"> de </w:t>
      </w:r>
      <w:proofErr w:type="spellStart"/>
      <w:r>
        <w:rPr>
          <w:sz w:val="20"/>
          <w:szCs w:val="20"/>
          <w:lang w:val="es-ES"/>
        </w:rPr>
        <w:t>circuite</w:t>
      </w:r>
      <w:proofErr w:type="spellEnd"/>
      <w:r>
        <w:rPr>
          <w:sz w:val="20"/>
          <w:szCs w:val="20"/>
          <w:lang w:val="es-ES"/>
        </w:rPr>
        <w:t xml:space="preserve"> ce se apropie </w:t>
      </w:r>
      <w:proofErr w:type="spellStart"/>
      <w:r>
        <w:rPr>
          <w:sz w:val="20"/>
          <w:szCs w:val="20"/>
          <w:lang w:val="es-ES"/>
        </w:rPr>
        <w:t>cat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mai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mult</w:t>
      </w:r>
      <w:proofErr w:type="spellEnd"/>
      <w:r>
        <w:rPr>
          <w:sz w:val="20"/>
          <w:szCs w:val="20"/>
          <w:lang w:val="es-ES"/>
        </w:rPr>
        <w:t xml:space="preserve"> de </w:t>
      </w:r>
      <w:proofErr w:type="spellStart"/>
      <w:r>
        <w:rPr>
          <w:sz w:val="20"/>
          <w:szCs w:val="20"/>
          <w:lang w:val="es-ES"/>
        </w:rPr>
        <w:t>aceasta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putere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generata</w:t>
      </w:r>
      <w:proofErr w:type="spellEnd"/>
      <w:r>
        <w:rPr>
          <w:sz w:val="20"/>
          <w:szCs w:val="20"/>
          <w:lang w:val="es-ES"/>
        </w:rPr>
        <w:t xml:space="preserve">. </w:t>
      </w:r>
      <w:proofErr w:type="spellStart"/>
      <w:r>
        <w:rPr>
          <w:sz w:val="20"/>
          <w:szCs w:val="20"/>
          <w:lang w:val="fr-FR"/>
        </w:rPr>
        <w:t>Circuitele</w:t>
      </w:r>
      <w:proofErr w:type="spellEnd"/>
      <w:r>
        <w:rPr>
          <w:sz w:val="20"/>
          <w:szCs w:val="20"/>
          <w:lang w:val="fr-FR"/>
        </w:rPr>
        <w:t xml:space="preserve"> </w:t>
      </w:r>
      <w:proofErr w:type="spellStart"/>
      <w:r>
        <w:rPr>
          <w:sz w:val="20"/>
          <w:szCs w:val="20"/>
          <w:lang w:val="fr-FR"/>
        </w:rPr>
        <w:t>ramase</w:t>
      </w:r>
      <w:proofErr w:type="spellEnd"/>
      <w:r>
        <w:rPr>
          <w:sz w:val="20"/>
          <w:szCs w:val="20"/>
          <w:lang w:val="fr-FR"/>
        </w:rPr>
        <w:t xml:space="preserve">, </w:t>
      </w:r>
      <w:proofErr w:type="spellStart"/>
      <w:r>
        <w:rPr>
          <w:sz w:val="20"/>
          <w:szCs w:val="20"/>
          <w:lang w:val="fr-FR"/>
        </w:rPr>
        <w:t>cele</w:t>
      </w:r>
      <w:proofErr w:type="spellEnd"/>
      <w:r>
        <w:rPr>
          <w:sz w:val="20"/>
          <w:szCs w:val="20"/>
          <w:lang w:val="fr-FR"/>
        </w:rPr>
        <w:t xml:space="preserve"> ce au </w:t>
      </w:r>
      <w:proofErr w:type="spellStart"/>
      <w:r>
        <w:rPr>
          <w:sz w:val="20"/>
          <w:szCs w:val="20"/>
          <w:lang w:val="fr-FR"/>
        </w:rPr>
        <w:t>fost</w:t>
      </w:r>
      <w:proofErr w:type="spellEnd"/>
      <w:r>
        <w:rPr>
          <w:sz w:val="20"/>
          <w:szCs w:val="20"/>
          <w:lang w:val="fr-FR"/>
        </w:rPr>
        <w:t xml:space="preserve"> initial </w:t>
      </w:r>
      <w:proofErr w:type="spellStart"/>
      <w:r>
        <w:rPr>
          <w:sz w:val="20"/>
          <w:szCs w:val="20"/>
          <w:lang w:val="fr-FR"/>
        </w:rPr>
        <w:t>aliméntate</w:t>
      </w:r>
      <w:proofErr w:type="spellEnd"/>
      <w:r>
        <w:rPr>
          <w:sz w:val="20"/>
          <w:szCs w:val="20"/>
          <w:lang w:val="fr-FR"/>
        </w:rPr>
        <w:t xml:space="preserve"> de </w:t>
      </w:r>
      <w:proofErr w:type="spellStart"/>
      <w:r>
        <w:rPr>
          <w:sz w:val="20"/>
          <w:szCs w:val="20"/>
          <w:lang w:val="fr-FR"/>
        </w:rPr>
        <w:t>energía</w:t>
      </w:r>
      <w:proofErr w:type="spellEnd"/>
      <w:r>
        <w:rPr>
          <w:sz w:val="20"/>
          <w:szCs w:val="20"/>
          <w:lang w:val="fr-FR"/>
        </w:rPr>
        <w:t xml:space="preserve"> </w:t>
      </w:r>
      <w:proofErr w:type="spellStart"/>
      <w:r>
        <w:rPr>
          <w:sz w:val="20"/>
          <w:szCs w:val="20"/>
          <w:lang w:val="fr-FR"/>
        </w:rPr>
        <w:t>panoului</w:t>
      </w:r>
      <w:proofErr w:type="spellEnd"/>
      <w:r>
        <w:rPr>
          <w:sz w:val="20"/>
          <w:szCs w:val="20"/>
          <w:lang w:val="fr-FR"/>
        </w:rPr>
        <w:t xml:space="preserve"> </w:t>
      </w:r>
      <w:proofErr w:type="spellStart"/>
      <w:r>
        <w:rPr>
          <w:sz w:val="20"/>
          <w:szCs w:val="20"/>
          <w:lang w:val="fr-FR"/>
        </w:rPr>
        <w:t>solar</w:t>
      </w:r>
      <w:proofErr w:type="spellEnd"/>
      <w:r>
        <w:rPr>
          <w:sz w:val="20"/>
          <w:szCs w:val="20"/>
          <w:lang w:val="fr-FR"/>
        </w:rPr>
        <w:t xml:space="preserve"> </w:t>
      </w:r>
      <w:proofErr w:type="spellStart"/>
      <w:r>
        <w:rPr>
          <w:sz w:val="20"/>
          <w:szCs w:val="20"/>
          <w:lang w:val="fr-FR"/>
        </w:rPr>
        <w:t>isi</w:t>
      </w:r>
      <w:proofErr w:type="spellEnd"/>
      <w:r>
        <w:rPr>
          <w:sz w:val="20"/>
          <w:szCs w:val="20"/>
          <w:lang w:val="fr-FR"/>
        </w:rPr>
        <w:t xml:space="preserve"> vor </w:t>
      </w:r>
      <w:proofErr w:type="spellStart"/>
      <w:r>
        <w:rPr>
          <w:sz w:val="20"/>
          <w:szCs w:val="20"/>
          <w:lang w:val="fr-FR"/>
        </w:rPr>
        <w:t>schimba</w:t>
      </w:r>
      <w:proofErr w:type="spellEnd"/>
      <w:r>
        <w:rPr>
          <w:sz w:val="20"/>
          <w:szCs w:val="20"/>
          <w:lang w:val="fr-FR"/>
        </w:rPr>
        <w:t xml:space="preserve"> </w:t>
      </w:r>
      <w:proofErr w:type="spellStart"/>
      <w:r>
        <w:rPr>
          <w:sz w:val="20"/>
          <w:szCs w:val="20"/>
          <w:lang w:val="fr-FR"/>
        </w:rPr>
        <w:t>alimentarea</w:t>
      </w:r>
      <w:proofErr w:type="spellEnd"/>
      <w:r>
        <w:rPr>
          <w:sz w:val="20"/>
          <w:szCs w:val="20"/>
          <w:lang w:val="fr-FR"/>
        </w:rPr>
        <w:t xml:space="preserve"> la </w:t>
      </w:r>
      <w:proofErr w:type="spellStart"/>
      <w:r>
        <w:rPr>
          <w:sz w:val="20"/>
          <w:szCs w:val="20"/>
          <w:lang w:val="fr-FR"/>
        </w:rPr>
        <w:t>cea</w:t>
      </w:r>
      <w:proofErr w:type="spellEnd"/>
      <w:r>
        <w:rPr>
          <w:sz w:val="20"/>
          <w:szCs w:val="20"/>
          <w:lang w:val="fr-FR"/>
        </w:rPr>
        <w:t xml:space="preserve"> </w:t>
      </w:r>
      <w:proofErr w:type="spellStart"/>
      <w:r>
        <w:rPr>
          <w:sz w:val="20"/>
          <w:szCs w:val="20"/>
          <w:lang w:val="fr-FR"/>
        </w:rPr>
        <w:t>normala</w:t>
      </w:r>
      <w:proofErr w:type="spellEnd"/>
      <w:r>
        <w:rPr>
          <w:sz w:val="20"/>
          <w:szCs w:val="20"/>
          <w:lang w:val="fr-FR"/>
        </w:rPr>
        <w:t xml:space="preserve">. Dupa ce </w:t>
      </w:r>
      <w:del w:id="125" w:author="Stefan, Ioana (CT RDA BAM CON-RO)" w:date="2019-03-20T13:45:00Z">
        <w:r w:rsidDel="003256CD">
          <w:rPr>
            <w:sz w:val="20"/>
            <w:szCs w:val="20"/>
            <w:lang w:val="fr-FR"/>
          </w:rPr>
          <w:delText>aceste lucruri au fost realízate soft(strategia acestui program fiind folosirea /schimbarea, cat mai putina a partii hardware)</w:delText>
        </w:r>
      </w:del>
      <w:proofErr w:type="spellStart"/>
      <w:ins w:id="126" w:author="Stefan, Ioana (CT RDA BAM CON-RO)" w:date="2019-03-20T13:45:00Z">
        <w:r w:rsidR="003256CD">
          <w:rPr>
            <w:sz w:val="20"/>
            <w:szCs w:val="20"/>
            <w:lang w:val="fr-FR"/>
          </w:rPr>
          <w:t>a</w:t>
        </w:r>
        <w:proofErr w:type="spellEnd"/>
        <w:r w:rsidR="003256CD">
          <w:rPr>
            <w:sz w:val="20"/>
            <w:szCs w:val="20"/>
            <w:lang w:val="fr-FR"/>
          </w:rPr>
          <w:t xml:space="preserve"> </w:t>
        </w:r>
        <w:proofErr w:type="spellStart"/>
        <w:r w:rsidR="003256CD">
          <w:rPr>
            <w:sz w:val="20"/>
            <w:szCs w:val="20"/>
            <w:lang w:val="fr-FR"/>
          </w:rPr>
          <w:t>fost</w:t>
        </w:r>
        <w:proofErr w:type="spellEnd"/>
        <w:r w:rsidR="003256CD">
          <w:rPr>
            <w:sz w:val="20"/>
            <w:szCs w:val="20"/>
            <w:lang w:val="fr-FR"/>
          </w:rPr>
          <w:t xml:space="preserve"> </w:t>
        </w:r>
        <w:proofErr w:type="spellStart"/>
        <w:r w:rsidR="003256CD">
          <w:rPr>
            <w:sz w:val="20"/>
            <w:szCs w:val="20"/>
            <w:lang w:val="fr-FR"/>
          </w:rPr>
          <w:t>calculata</w:t>
        </w:r>
        <w:proofErr w:type="spellEnd"/>
        <w:r w:rsidR="003256CD">
          <w:rPr>
            <w:sz w:val="20"/>
            <w:szCs w:val="20"/>
            <w:lang w:val="fr-FR"/>
          </w:rPr>
          <w:t xml:space="preserve"> noua </w:t>
        </w:r>
        <w:proofErr w:type="spellStart"/>
        <w:r w:rsidR="003256CD">
          <w:rPr>
            <w:sz w:val="20"/>
            <w:szCs w:val="20"/>
            <w:lang w:val="fr-FR"/>
          </w:rPr>
          <w:t>configurare</w:t>
        </w:r>
        <w:proofErr w:type="spellEnd"/>
        <w:r w:rsidR="003256CD">
          <w:rPr>
            <w:sz w:val="20"/>
            <w:szCs w:val="20"/>
            <w:lang w:val="fr-FR"/>
          </w:rPr>
          <w:t xml:space="preserve"> de </w:t>
        </w:r>
        <w:proofErr w:type="spellStart"/>
        <w:r w:rsidR="003256CD">
          <w:rPr>
            <w:sz w:val="20"/>
            <w:szCs w:val="20"/>
            <w:lang w:val="fr-FR"/>
          </w:rPr>
          <w:t>alimentare</w:t>
        </w:r>
        <w:proofErr w:type="spellEnd"/>
        <w:r w:rsidR="003256CD">
          <w:rPr>
            <w:sz w:val="20"/>
            <w:szCs w:val="20"/>
            <w:lang w:val="fr-FR"/>
          </w:rPr>
          <w:t xml:space="preserve"> a </w:t>
        </w:r>
        <w:proofErr w:type="spellStart"/>
        <w:r w:rsidR="003256CD">
          <w:rPr>
            <w:sz w:val="20"/>
            <w:szCs w:val="20"/>
            <w:lang w:val="fr-FR"/>
          </w:rPr>
          <w:t>circuitelor</w:t>
        </w:r>
        <w:proofErr w:type="spellEnd"/>
        <w:r w:rsidR="003256CD">
          <w:rPr>
            <w:sz w:val="20"/>
            <w:szCs w:val="20"/>
            <w:lang w:val="fr-FR"/>
          </w:rPr>
          <w:t xml:space="preserve"> </w:t>
        </w:r>
        <w:proofErr w:type="spellStart"/>
        <w:r w:rsidR="003256CD">
          <w:rPr>
            <w:sz w:val="20"/>
            <w:szCs w:val="20"/>
            <w:lang w:val="fr-FR"/>
          </w:rPr>
          <w:t>din</w:t>
        </w:r>
        <w:proofErr w:type="spellEnd"/>
        <w:r w:rsidR="003256CD">
          <w:rPr>
            <w:sz w:val="20"/>
            <w:szCs w:val="20"/>
            <w:lang w:val="fr-FR"/>
          </w:rPr>
          <w:t xml:space="preserve"> </w:t>
        </w:r>
        <w:proofErr w:type="spellStart"/>
        <w:r w:rsidR="003256CD">
          <w:rPr>
            <w:sz w:val="20"/>
            <w:szCs w:val="20"/>
            <w:lang w:val="fr-FR"/>
          </w:rPr>
          <w:t>casa</w:t>
        </w:r>
      </w:ins>
      <w:r>
        <w:rPr>
          <w:sz w:val="20"/>
          <w:szCs w:val="20"/>
          <w:lang w:val="fr-FR"/>
        </w:rPr>
        <w:t>,un</w:t>
      </w:r>
      <w:proofErr w:type="spellEnd"/>
      <w:r>
        <w:rPr>
          <w:sz w:val="20"/>
          <w:szCs w:val="20"/>
          <w:lang w:val="fr-FR"/>
        </w:rPr>
        <w:t xml:space="preserve"> </w:t>
      </w:r>
      <w:proofErr w:type="spellStart"/>
      <w:r>
        <w:rPr>
          <w:sz w:val="20"/>
          <w:szCs w:val="20"/>
          <w:lang w:val="fr-FR"/>
        </w:rPr>
        <w:t>semnal</w:t>
      </w:r>
      <w:proofErr w:type="spellEnd"/>
      <w:r>
        <w:rPr>
          <w:sz w:val="20"/>
          <w:szCs w:val="20"/>
          <w:lang w:val="fr-FR"/>
        </w:rPr>
        <w:t xml:space="preserve"> va fi </w:t>
      </w:r>
      <w:proofErr w:type="spellStart"/>
      <w:r>
        <w:rPr>
          <w:sz w:val="20"/>
          <w:szCs w:val="20"/>
          <w:lang w:val="fr-FR"/>
        </w:rPr>
        <w:t>trimis</w:t>
      </w:r>
      <w:ins w:id="127" w:author="Stefan, Ioana (CT RDA BAM CON-RO)" w:date="2019-03-20T13:46:00Z">
        <w:r w:rsidR="003256CD">
          <w:rPr>
            <w:sz w:val="20"/>
            <w:szCs w:val="20"/>
            <w:lang w:val="fr-FR"/>
          </w:rPr>
          <w:t>a</w:t>
        </w:r>
        <w:proofErr w:type="spellEnd"/>
        <w:r w:rsidR="003256CD">
          <w:rPr>
            <w:sz w:val="20"/>
            <w:szCs w:val="20"/>
            <w:lang w:val="fr-FR"/>
          </w:rPr>
          <w:t xml:space="preserve"> o </w:t>
        </w:r>
        <w:proofErr w:type="spellStart"/>
        <w:r w:rsidR="003256CD">
          <w:rPr>
            <w:sz w:val="20"/>
            <w:szCs w:val="20"/>
            <w:lang w:val="fr-FR"/>
          </w:rPr>
          <w:t>comanda</w:t>
        </w:r>
        <w:proofErr w:type="spellEnd"/>
        <w:r w:rsidR="003256CD">
          <w:rPr>
            <w:sz w:val="20"/>
            <w:szCs w:val="20"/>
            <w:lang w:val="fr-FR"/>
          </w:rPr>
          <w:t xml:space="preserve"> </w:t>
        </w:r>
      </w:ins>
      <w:r>
        <w:rPr>
          <w:sz w:val="20"/>
          <w:szCs w:val="20"/>
          <w:lang w:val="fr-FR"/>
        </w:rPr>
        <w:t xml:space="preserve"> </w:t>
      </w:r>
      <w:del w:id="128" w:author="Stefan, Ioana (CT RDA BAM CON-RO)" w:date="2019-03-20T13:46:00Z">
        <w:r w:rsidDel="003256CD">
          <w:rPr>
            <w:sz w:val="20"/>
            <w:szCs w:val="20"/>
            <w:lang w:val="fr-FR"/>
          </w:rPr>
          <w:delText>catre raspberry PI care si acesta, la randul lui va trimite un mesaj catre</w:delText>
        </w:r>
      </w:del>
      <w:ins w:id="129" w:author="Stefan, Ioana (CT RDA BAM CON-RO)" w:date="2019-03-20T13:46:00Z">
        <w:r w:rsidR="003256CD">
          <w:rPr>
            <w:sz w:val="20"/>
            <w:szCs w:val="20"/>
            <w:lang w:val="fr-FR"/>
          </w:rPr>
          <w:t xml:space="preserve">la </w:t>
        </w:r>
      </w:ins>
      <w:r>
        <w:rPr>
          <w:sz w:val="20"/>
          <w:szCs w:val="20"/>
          <w:lang w:val="fr-FR"/>
        </w:rPr>
        <w:t xml:space="preserve"> </w:t>
      </w:r>
      <w:proofErr w:type="spellStart"/>
      <w:r>
        <w:rPr>
          <w:sz w:val="20"/>
          <w:szCs w:val="20"/>
          <w:lang w:val="fr-FR"/>
        </w:rPr>
        <w:t>contor</w:t>
      </w:r>
      <w:proofErr w:type="spellEnd"/>
      <w:r>
        <w:rPr>
          <w:sz w:val="20"/>
          <w:szCs w:val="20"/>
          <w:lang w:val="fr-FR"/>
        </w:rPr>
        <w:t xml:space="preserve"> </w:t>
      </w:r>
      <w:proofErr w:type="spellStart"/>
      <w:r>
        <w:rPr>
          <w:sz w:val="20"/>
          <w:szCs w:val="20"/>
          <w:lang w:val="fr-FR"/>
        </w:rPr>
        <w:t>cu</w:t>
      </w:r>
      <w:proofErr w:type="spellEnd"/>
      <w:r>
        <w:rPr>
          <w:sz w:val="20"/>
          <w:szCs w:val="20"/>
          <w:lang w:val="fr-FR"/>
        </w:rPr>
        <w:t xml:space="preserve"> noua </w:t>
      </w:r>
      <w:proofErr w:type="spellStart"/>
      <w:r>
        <w:rPr>
          <w:sz w:val="20"/>
          <w:szCs w:val="20"/>
          <w:lang w:val="fr-FR"/>
        </w:rPr>
        <w:t>conficuratie</w:t>
      </w:r>
      <w:proofErr w:type="spellEnd"/>
      <w:r>
        <w:rPr>
          <w:sz w:val="20"/>
          <w:szCs w:val="20"/>
          <w:lang w:val="fr-FR"/>
        </w:rPr>
        <w:t xml:space="preserve"> de </w:t>
      </w:r>
      <w:proofErr w:type="spellStart"/>
      <w:r>
        <w:rPr>
          <w:sz w:val="20"/>
          <w:szCs w:val="20"/>
          <w:lang w:val="fr-FR"/>
        </w:rPr>
        <w:t>alimentare</w:t>
      </w:r>
      <w:proofErr w:type="spellEnd"/>
      <w:r>
        <w:rPr>
          <w:sz w:val="20"/>
          <w:szCs w:val="20"/>
          <w:lang w:val="fr-FR"/>
        </w:rPr>
        <w:t xml:space="preserve"> a </w:t>
      </w:r>
      <w:proofErr w:type="spellStart"/>
      <w:r>
        <w:rPr>
          <w:sz w:val="20"/>
          <w:szCs w:val="20"/>
          <w:lang w:val="fr-FR"/>
        </w:rPr>
        <w:t>circuitelor</w:t>
      </w:r>
      <w:proofErr w:type="spellEnd"/>
      <w:ins w:id="130" w:author="Stefan, Ioana (CT RDA BAM CON-RO)" w:date="2019-03-20T13:46:00Z">
        <w:r w:rsidR="003256CD">
          <w:rPr>
            <w:sz w:val="20"/>
            <w:szCs w:val="20"/>
            <w:lang w:val="fr-FR"/>
          </w:rPr>
          <w:t xml:space="preserve"> </w:t>
        </w:r>
        <w:proofErr w:type="spellStart"/>
        <w:r w:rsidR="003256CD">
          <w:rPr>
            <w:sz w:val="20"/>
            <w:szCs w:val="20"/>
            <w:lang w:val="fr-FR"/>
          </w:rPr>
          <w:t>pentru</w:t>
        </w:r>
        <w:proofErr w:type="spellEnd"/>
        <w:r w:rsidR="003256CD">
          <w:rPr>
            <w:sz w:val="20"/>
            <w:szCs w:val="20"/>
            <w:lang w:val="fr-FR"/>
          </w:rPr>
          <w:t xml:space="preserve"> a </w:t>
        </w:r>
        <w:proofErr w:type="spellStart"/>
        <w:r w:rsidR="003256CD">
          <w:rPr>
            <w:sz w:val="20"/>
            <w:szCs w:val="20"/>
            <w:lang w:val="fr-FR"/>
          </w:rPr>
          <w:t>realiza</w:t>
        </w:r>
        <w:proofErr w:type="spellEnd"/>
        <w:r w:rsidR="003256CD">
          <w:rPr>
            <w:sz w:val="20"/>
            <w:szCs w:val="20"/>
            <w:lang w:val="fr-FR"/>
          </w:rPr>
          <w:t xml:space="preserve"> </w:t>
        </w:r>
        <w:proofErr w:type="spellStart"/>
        <w:r w:rsidR="003256CD">
          <w:rPr>
            <w:sz w:val="20"/>
            <w:szCs w:val="20"/>
            <w:lang w:val="fr-FR"/>
          </w:rPr>
          <w:t>comutarea</w:t>
        </w:r>
        <w:proofErr w:type="spellEnd"/>
        <w:r w:rsidR="003256CD">
          <w:rPr>
            <w:sz w:val="20"/>
            <w:szCs w:val="20"/>
            <w:lang w:val="fr-FR"/>
          </w:rPr>
          <w:t xml:space="preserve"> </w:t>
        </w:r>
        <w:proofErr w:type="spellStart"/>
        <w:r w:rsidR="003256CD">
          <w:rPr>
            <w:sz w:val="20"/>
            <w:szCs w:val="20"/>
            <w:lang w:val="fr-FR"/>
          </w:rPr>
          <w:t>alimentarii</w:t>
        </w:r>
        <w:proofErr w:type="spellEnd"/>
        <w:r w:rsidR="003256CD">
          <w:rPr>
            <w:sz w:val="20"/>
            <w:szCs w:val="20"/>
            <w:lang w:val="fr-FR"/>
          </w:rPr>
          <w:t xml:space="preserve"> </w:t>
        </w:r>
        <w:proofErr w:type="spellStart"/>
        <w:r w:rsidR="003256CD">
          <w:rPr>
            <w:sz w:val="20"/>
            <w:szCs w:val="20"/>
            <w:lang w:val="fr-FR"/>
          </w:rPr>
          <w:t>celor</w:t>
        </w:r>
        <w:proofErr w:type="spellEnd"/>
        <w:r w:rsidR="003256CD">
          <w:rPr>
            <w:sz w:val="20"/>
            <w:szCs w:val="20"/>
            <w:lang w:val="fr-FR"/>
          </w:rPr>
          <w:t xml:space="preserve"> necesare</w:t>
        </w:r>
      </w:ins>
      <w:bookmarkStart w:id="131" w:name="_GoBack"/>
      <w:bookmarkEnd w:id="131"/>
      <w:r>
        <w:rPr>
          <w:sz w:val="20"/>
          <w:szCs w:val="20"/>
          <w:lang w:val="fr-FR"/>
        </w:rPr>
        <w:t>.</w:t>
      </w:r>
    </w:p>
    <w:p w:rsidR="00CB59F3" w:rsidRDefault="00401C16">
      <w:pPr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lastRenderedPageBreak/>
        <w:t xml:space="preserve"> </w:t>
      </w:r>
    </w:p>
    <w:p w:rsidR="00CB59F3" w:rsidRDefault="00CB59F3">
      <w:pPr>
        <w:rPr>
          <w:sz w:val="20"/>
          <w:szCs w:val="20"/>
          <w:lang w:val="fr-FR"/>
        </w:rPr>
      </w:pPr>
    </w:p>
    <w:p w:rsidR="00CB59F3" w:rsidRDefault="00CB59F3">
      <w:pPr>
        <w:rPr>
          <w:sz w:val="20"/>
          <w:szCs w:val="20"/>
          <w:lang w:val="fr-FR"/>
        </w:rPr>
      </w:pPr>
    </w:p>
    <w:p w:rsidR="00CB59F3" w:rsidRDefault="00CB59F3">
      <w:pPr>
        <w:rPr>
          <w:sz w:val="20"/>
          <w:szCs w:val="20"/>
          <w:lang w:val="fr-FR"/>
        </w:rPr>
      </w:pPr>
    </w:p>
    <w:p w:rsidR="00CB59F3" w:rsidRDefault="00CB59F3">
      <w:pPr>
        <w:rPr>
          <w:sz w:val="20"/>
          <w:szCs w:val="20"/>
          <w:lang w:val="fr-FR"/>
        </w:rPr>
      </w:pPr>
    </w:p>
    <w:p w:rsidR="00CB59F3" w:rsidRDefault="00CB59F3">
      <w:pPr>
        <w:rPr>
          <w:sz w:val="20"/>
          <w:szCs w:val="20"/>
          <w:lang w:val="fr-FR"/>
        </w:rPr>
      </w:pPr>
    </w:p>
    <w:sectPr w:rsidR="00CB59F3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0E6D" w:rsidRDefault="00BD0E6D">
      <w:pPr>
        <w:spacing w:after="0" w:line="240" w:lineRule="auto"/>
      </w:pPr>
      <w:r>
        <w:separator/>
      </w:r>
    </w:p>
  </w:endnote>
  <w:endnote w:type="continuationSeparator" w:id="0">
    <w:p w:rsidR="00BD0E6D" w:rsidRDefault="00BD0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59F3" w:rsidRDefault="00CB59F3">
    <w:pPr>
      <w:pStyle w:val="Footer"/>
    </w:pPr>
  </w:p>
  <w:p w:rsidR="00CB59F3" w:rsidRDefault="00CB59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0E6D" w:rsidRDefault="00BD0E6D">
      <w:pPr>
        <w:spacing w:after="0" w:line="240" w:lineRule="auto"/>
      </w:pPr>
      <w:r>
        <w:separator/>
      </w:r>
    </w:p>
  </w:footnote>
  <w:footnote w:type="continuationSeparator" w:id="0">
    <w:p w:rsidR="00BD0E6D" w:rsidRDefault="00BD0E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1816DC"/>
    <w:multiLevelType w:val="hybridMultilevel"/>
    <w:tmpl w:val="1944A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tefan, Ioana (CT RDA BAM CON-RO)">
    <w15:presenceInfo w15:providerId="AD" w15:userId="S::ioana.stefan@siemens.com::d5fb10bd-2416-4770-be3f-63a8114df15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fr-FR" w:vendorID="64" w:dllVersion="0" w:nlCheck="1" w:checkStyle="0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9F3"/>
    <w:rsid w:val="000C16FE"/>
    <w:rsid w:val="001C61F8"/>
    <w:rsid w:val="003256CD"/>
    <w:rsid w:val="00401C16"/>
    <w:rsid w:val="004861EE"/>
    <w:rsid w:val="00575D36"/>
    <w:rsid w:val="00582FF0"/>
    <w:rsid w:val="00765997"/>
    <w:rsid w:val="00824821"/>
    <w:rsid w:val="00BD0E6D"/>
    <w:rsid w:val="00C80C5A"/>
    <w:rsid w:val="00CB59F3"/>
    <w:rsid w:val="00FB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EFB24"/>
  <w15:docId w15:val="{60608371-E1E1-442A-8CC6-D3DE43A53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CC7BB-0D77-4970-AB46-4BA27D218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1205</Words>
  <Characters>6991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8180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Raicu, Tiberiu (ext) (CT RDA BAM CON-RO)</dc:creator>
  <cp:keywords>C_Unrestricted</cp:keywords>
  <cp:lastModifiedBy>Stefan, Ioana (CT RDA BAM CON-RO)</cp:lastModifiedBy>
  <cp:revision>7</cp:revision>
  <dcterms:created xsi:type="dcterms:W3CDTF">2019-03-20T10:22:00Z</dcterms:created>
  <dcterms:modified xsi:type="dcterms:W3CDTF">2019-03-20T11:46:00Z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  <property fmtid="{D5CDD505-2E9C-101B-9397-08002B2CF9AE}" pid="3" name="_AdHocReviewCycleID">
    <vt:i4>-1126240954</vt:i4>
  </property>
  <property fmtid="{D5CDD505-2E9C-101B-9397-08002B2CF9AE}" pid="4" name="_NewReviewCycle">
    <vt:lpwstr/>
  </property>
  <property fmtid="{D5CDD505-2E9C-101B-9397-08002B2CF9AE}" pid="5" name="_EmailSubject">
    <vt:lpwstr>Licenta</vt:lpwstr>
  </property>
  <property fmtid="{D5CDD505-2E9C-101B-9397-08002B2CF9AE}" pid="6" name="_AuthorEmail">
    <vt:lpwstr>ioana.stefan@siemens.com</vt:lpwstr>
  </property>
  <property fmtid="{D5CDD505-2E9C-101B-9397-08002B2CF9AE}" pid="7" name="_AuthorEmailDisplayName">
    <vt:lpwstr>Stefan, Ioana (CT RDA BAM CON-RO)</vt:lpwstr>
  </property>
</Properties>
</file>